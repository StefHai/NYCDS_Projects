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4B5" w:rsidRDefault="00B434B5"/>
    <w:p w:rsidR="00B434B5" w:rsidRDefault="00A128C4">
      <w:pPr>
        <w:pStyle w:val="Title"/>
        <w:contextualSpacing w:val="0"/>
      </w:pPr>
      <w:r>
        <w:t>Day Performance Similarities of Multiple Listed Companies</w:t>
      </w:r>
    </w:p>
    <w:p w:rsidR="00B434B5" w:rsidRDefault="00A128C4">
      <w:r>
        <w:t>A Case Study</w:t>
      </w:r>
    </w:p>
    <w:p w:rsidR="00B434B5" w:rsidRDefault="00A128C4">
      <w:pPr>
        <w:pStyle w:val="Heading1"/>
        <w:contextualSpacing w:val="0"/>
      </w:pPr>
      <w:r>
        <w:t>Idea</w:t>
      </w:r>
    </w:p>
    <w:p w:rsidR="00B434B5" w:rsidRDefault="00A128C4">
      <w:r>
        <w:t>Some</w:t>
      </w:r>
      <w:ins w:id="0" w:author="Ariella Brown" w:date="2017-07-25T20:05:00Z">
        <w:r>
          <w:t xml:space="preserve"> public</w:t>
        </w:r>
      </w:ins>
      <w:r>
        <w:t xml:space="preserve"> companies</w:t>
      </w:r>
      <w:ins w:id="1" w:author="Ariella Brown" w:date="2017-07-25T20:05:00Z">
        <w:r>
          <w:t xml:space="preserve"> </w:t>
        </w:r>
        <w:proofErr w:type="gramStart"/>
        <w:r>
          <w:t xml:space="preserve">are </w:t>
        </w:r>
      </w:ins>
      <w:r>
        <w:t>list</w:t>
      </w:r>
      <w:ins w:id="2" w:author="Ariella Brown" w:date="2017-07-25T20:05:00Z">
        <w:r>
          <w:t>ed</w:t>
        </w:r>
      </w:ins>
      <w:proofErr w:type="gramEnd"/>
      <w:r>
        <w:t xml:space="preserve"> on more than one stock exchange</w:t>
      </w:r>
      <w:ins w:id="3" w:author="Ariella Brown" w:date="2017-07-25T20:05:00Z">
        <w:r>
          <w:t>. T</w:t>
        </w:r>
      </w:ins>
      <w:r>
        <w:t xml:space="preserve">hey </w:t>
      </w:r>
      <w:proofErr w:type="gramStart"/>
      <w:r>
        <w:t>are called</w:t>
      </w:r>
      <w:proofErr w:type="gramEnd"/>
      <w:r>
        <w:t xml:space="preserve"> “dual-listed” or “cross-listed” depending on the legal implementation (this distinction is not taken into account in the following).</w:t>
      </w:r>
      <w:r>
        <w:br/>
        <w:t xml:space="preserve">If the stock exchanges are in different time zones, then the stocks of one company </w:t>
      </w:r>
      <w:proofErr w:type="gramStart"/>
      <w:r>
        <w:t>are traded</w:t>
      </w:r>
      <w:proofErr w:type="gramEnd"/>
      <w:r>
        <w:t xml:space="preserve"> twice in 24 ho</w:t>
      </w:r>
      <w:r>
        <w:t xml:space="preserve">urs. </w:t>
      </w:r>
      <w:ins w:id="4" w:author="Ariella Brown" w:date="2017-07-25T20:05:00Z">
        <w:r>
          <w:t>W</w:t>
        </w:r>
      </w:ins>
      <w:r>
        <w:t>e want to investigate if the day performance on the previous stock exchange has some predictive signal for the following one. To assess the presence and usefulness of such a signal</w:t>
      </w:r>
      <w:ins w:id="5" w:author="Ariella Brown" w:date="2017-07-25T20:06:00Z">
        <w:r>
          <w:t>,</w:t>
        </w:r>
      </w:ins>
      <w:r>
        <w:t xml:space="preserve"> a simple trading model </w:t>
      </w:r>
      <w:proofErr w:type="gramStart"/>
      <w:r>
        <w:t>is defined and applied over the past data</w:t>
      </w:r>
      <w:proofErr w:type="gramEnd"/>
      <w:r>
        <w:t xml:space="preserve">. </w:t>
      </w:r>
    </w:p>
    <w:p w:rsidR="00B434B5" w:rsidRDefault="00A128C4">
      <w:pPr>
        <w:pStyle w:val="Heading1"/>
        <w:contextualSpacing w:val="0"/>
      </w:pPr>
      <w:r>
        <w:t>S</w:t>
      </w:r>
      <w:r>
        <w:t>tock Exchange Selection</w:t>
      </w:r>
    </w:p>
    <w:p w:rsidR="00B434B5" w:rsidRDefault="00A128C4">
      <w:r>
        <w:t xml:space="preserve">The trading times of the stock exchanges should not overlap, so that a completed trading day </w:t>
      </w:r>
      <w:proofErr w:type="gramStart"/>
      <w:r>
        <w:t>can be used</w:t>
      </w:r>
      <w:proofErr w:type="gramEnd"/>
      <w:r>
        <w:t xml:space="preserve"> as input. New York lies in the GMT-5 time zone so appropriate stock exchanges </w:t>
      </w:r>
      <w:proofErr w:type="gramStart"/>
      <w:r>
        <w:t>can be found</w:t>
      </w:r>
      <w:proofErr w:type="gramEnd"/>
      <w:r>
        <w:t xml:space="preserve"> in Far East. I have selected the </w:t>
      </w:r>
      <w:proofErr w:type="spellStart"/>
      <w:r>
        <w:t>Bom</w:t>
      </w:r>
      <w:r>
        <w:t>bai</w:t>
      </w:r>
      <w:proofErr w:type="spellEnd"/>
      <w:r>
        <w:t xml:space="preserve"> Stock Exchange (BSE) in India in the time zone GMT+5.5; the choice was random.</w:t>
      </w:r>
    </w:p>
    <w:p w:rsidR="00B434B5" w:rsidRDefault="00A128C4">
      <w:pPr>
        <w:pStyle w:val="Heading1"/>
        <w:contextualSpacing w:val="0"/>
      </w:pPr>
      <w:r>
        <w:t>Companies Selection</w:t>
      </w:r>
    </w:p>
    <w:p w:rsidR="00B434B5" w:rsidRDefault="00A128C4">
      <w:r>
        <w:t xml:space="preserve">After </w:t>
      </w:r>
      <w:proofErr w:type="gramStart"/>
      <w:r>
        <w:t>some</w:t>
      </w:r>
      <w:proofErr w:type="gramEnd"/>
      <w:r>
        <w:t xml:space="preserve"> online searching Google returned the following site with companies which are listed on NASDAQ/NYSE and BSE: </w:t>
      </w:r>
      <w:hyperlink r:id="rId5">
        <w:r>
          <w:rPr>
            <w:color w:val="0563C1"/>
            <w:u w:val="single"/>
          </w:rPr>
          <w:t>http://www.goodreturns.in/classroom/2015/06/indian-companies-listed-on-nasdaq-or-nyse-369055.html</w:t>
        </w:r>
      </w:hyperlink>
      <w:r>
        <w:br/>
        <w:t>As next step I tried to find the according stock symbols on NYSE/NASDAQ and</w:t>
      </w:r>
      <w:r>
        <w:t xml:space="preserve"> BSE. I could not find or match all of them on both stock exchanges and so the following companies remained:</w:t>
      </w:r>
    </w:p>
    <w:tbl>
      <w:tblPr>
        <w:tblStyle w:val="a"/>
        <w:tblW w:w="147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1700"/>
        <w:gridCol w:w="1559"/>
        <w:gridCol w:w="3181"/>
        <w:gridCol w:w="1214"/>
        <w:gridCol w:w="1417"/>
        <w:gridCol w:w="2100"/>
      </w:tblGrid>
      <w:tr w:rsidR="00B434B5">
        <w:trPr>
          <w:trHeight w:val="280"/>
          <w:jc w:val="center"/>
        </w:trPr>
        <w:tc>
          <w:tcPr>
            <w:tcW w:w="0" w:type="auto"/>
            <w:shd w:val="clear" w:color="auto" w:fill="FFFFFF"/>
            <w:vAlign w:val="center"/>
          </w:tcPr>
          <w:p w:rsidR="00B434B5" w:rsidRDefault="00A128C4">
            <w:pPr>
              <w:spacing w:after="0" w:line="240" w:lineRule="auto"/>
              <w:rPr>
                <w:b/>
              </w:rPr>
            </w:pPr>
            <w:r>
              <w:rPr>
                <w:b/>
              </w:rPr>
              <w:t>Company</w:t>
            </w:r>
          </w:p>
        </w:tc>
        <w:tc>
          <w:tcPr>
            <w:tcW w:w="0" w:type="auto"/>
            <w:shd w:val="clear" w:color="auto" w:fill="FFFFFF"/>
            <w:vAlign w:val="center"/>
          </w:tcPr>
          <w:p w:rsidR="00B434B5" w:rsidRDefault="00A128C4">
            <w:pPr>
              <w:spacing w:after="0" w:line="240" w:lineRule="auto"/>
              <w:rPr>
                <w:b/>
              </w:rPr>
            </w:pPr>
            <w:r>
              <w:rPr>
                <w:b/>
              </w:rPr>
              <w:t xml:space="preserve">US </w:t>
            </w:r>
            <w:proofErr w:type="spellStart"/>
            <w:r>
              <w:rPr>
                <w:b/>
              </w:rPr>
              <w:t>Stock_Exch</w:t>
            </w:r>
            <w:proofErr w:type="spellEnd"/>
            <w:r>
              <w:rPr>
                <w:b/>
              </w:rPr>
              <w:t>.</w:t>
            </w:r>
          </w:p>
        </w:tc>
        <w:tc>
          <w:tcPr>
            <w:tcW w:w="0" w:type="auto"/>
            <w:shd w:val="clear" w:color="auto" w:fill="FFFFFF"/>
            <w:vAlign w:val="center"/>
          </w:tcPr>
          <w:p w:rsidR="00B434B5" w:rsidRDefault="00A128C4">
            <w:pPr>
              <w:spacing w:after="0" w:line="240" w:lineRule="auto"/>
              <w:rPr>
                <w:b/>
              </w:rPr>
            </w:pPr>
            <w:r>
              <w:rPr>
                <w:b/>
              </w:rPr>
              <w:t>IN Stock Exch.</w:t>
            </w:r>
          </w:p>
        </w:tc>
        <w:tc>
          <w:tcPr>
            <w:tcW w:w="0" w:type="auto"/>
            <w:shd w:val="clear" w:color="auto" w:fill="FFFFFF"/>
            <w:vAlign w:val="center"/>
          </w:tcPr>
          <w:p w:rsidR="00B434B5" w:rsidRDefault="00A128C4">
            <w:pPr>
              <w:spacing w:after="0" w:line="240" w:lineRule="auto"/>
              <w:rPr>
                <w:b/>
              </w:rPr>
            </w:pPr>
            <w:r>
              <w:rPr>
                <w:b/>
              </w:rPr>
              <w:t>Sector</w:t>
            </w:r>
          </w:p>
        </w:tc>
        <w:tc>
          <w:tcPr>
            <w:tcW w:w="0" w:type="auto"/>
            <w:shd w:val="clear" w:color="auto" w:fill="FFFFFF"/>
            <w:vAlign w:val="center"/>
          </w:tcPr>
          <w:p w:rsidR="00B434B5" w:rsidRDefault="00A128C4">
            <w:pPr>
              <w:spacing w:after="0" w:line="240" w:lineRule="auto"/>
              <w:rPr>
                <w:b/>
              </w:rPr>
            </w:pPr>
            <w:r>
              <w:rPr>
                <w:b/>
              </w:rPr>
              <w:t>US Symbol</w:t>
            </w:r>
          </w:p>
        </w:tc>
        <w:tc>
          <w:tcPr>
            <w:tcW w:w="0" w:type="auto"/>
            <w:shd w:val="clear" w:color="auto" w:fill="FFFFFF"/>
            <w:vAlign w:val="center"/>
          </w:tcPr>
          <w:p w:rsidR="00B434B5" w:rsidRDefault="00A128C4">
            <w:pPr>
              <w:spacing w:after="0" w:line="240" w:lineRule="auto"/>
              <w:rPr>
                <w:b/>
              </w:rPr>
            </w:pPr>
            <w:r>
              <w:rPr>
                <w:b/>
              </w:rPr>
              <w:t>IN Symbol</w:t>
            </w:r>
          </w:p>
        </w:tc>
        <w:tc>
          <w:tcPr>
            <w:tcW w:w="0" w:type="auto"/>
            <w:shd w:val="clear" w:color="auto" w:fill="FFFFFF"/>
            <w:vAlign w:val="center"/>
          </w:tcPr>
          <w:p w:rsidR="00B434B5" w:rsidRDefault="00A128C4">
            <w:pPr>
              <w:spacing w:after="0" w:line="240" w:lineRule="auto"/>
              <w:rPr>
                <w:b/>
              </w:rPr>
            </w:pPr>
            <w:r>
              <w:rPr>
                <w:b/>
              </w:rPr>
              <w:t>Comment</w:t>
            </w:r>
          </w:p>
        </w:tc>
      </w:tr>
      <w:tr w:rsidR="00B434B5">
        <w:trPr>
          <w:trHeight w:val="280"/>
          <w:jc w:val="center"/>
        </w:trPr>
        <w:tc>
          <w:tcPr>
            <w:tcW w:w="0" w:type="auto"/>
            <w:shd w:val="clear" w:color="auto" w:fill="FFFFFF"/>
            <w:vAlign w:val="center"/>
          </w:tcPr>
          <w:p w:rsidR="00B434B5" w:rsidRDefault="00A128C4">
            <w:pPr>
              <w:spacing w:after="0" w:line="240" w:lineRule="auto"/>
            </w:pPr>
            <w:r>
              <w:t>ICICI Bank</w:t>
            </w:r>
          </w:p>
        </w:tc>
        <w:tc>
          <w:tcPr>
            <w:tcW w:w="0" w:type="auto"/>
            <w:shd w:val="clear" w:color="auto" w:fill="FFFFFF"/>
            <w:vAlign w:val="center"/>
          </w:tcPr>
          <w:p w:rsidR="00B434B5" w:rsidRDefault="00A128C4">
            <w:pPr>
              <w:spacing w:after="0" w:line="240" w:lineRule="auto"/>
            </w:pPr>
            <w:r>
              <w:t>NYSE</w:t>
            </w:r>
          </w:p>
        </w:tc>
        <w:tc>
          <w:tcPr>
            <w:tcW w:w="0" w:type="auto"/>
            <w:shd w:val="clear" w:color="auto" w:fill="FFFFFF"/>
            <w:vAlign w:val="center"/>
          </w:tcPr>
          <w:p w:rsidR="00B434B5" w:rsidRDefault="00A128C4">
            <w:pPr>
              <w:spacing w:after="0" w:line="240" w:lineRule="auto"/>
            </w:pPr>
            <w:r>
              <w:t>BSE</w:t>
            </w:r>
          </w:p>
        </w:tc>
        <w:tc>
          <w:tcPr>
            <w:tcW w:w="0" w:type="auto"/>
            <w:shd w:val="clear" w:color="auto" w:fill="FFFFFF"/>
            <w:vAlign w:val="center"/>
          </w:tcPr>
          <w:p w:rsidR="00B434B5" w:rsidRDefault="00A128C4">
            <w:pPr>
              <w:spacing w:after="0" w:line="240" w:lineRule="auto"/>
            </w:pPr>
            <w:r>
              <w:t>Banks</w:t>
            </w:r>
          </w:p>
        </w:tc>
        <w:tc>
          <w:tcPr>
            <w:tcW w:w="0" w:type="auto"/>
            <w:shd w:val="clear" w:color="auto" w:fill="FFFFFF"/>
            <w:vAlign w:val="center"/>
          </w:tcPr>
          <w:p w:rsidR="00B434B5" w:rsidRDefault="00A128C4">
            <w:pPr>
              <w:spacing w:after="0" w:line="240" w:lineRule="auto"/>
            </w:pPr>
            <w:r>
              <w:t>IBN</w:t>
            </w:r>
          </w:p>
        </w:tc>
        <w:tc>
          <w:tcPr>
            <w:tcW w:w="0" w:type="auto"/>
            <w:shd w:val="clear" w:color="auto" w:fill="FFFFFF"/>
            <w:vAlign w:val="center"/>
          </w:tcPr>
          <w:p w:rsidR="00B434B5" w:rsidRDefault="00A128C4">
            <w:pPr>
              <w:spacing w:after="0" w:line="240" w:lineRule="auto"/>
            </w:pPr>
            <w:r>
              <w:t>ICICIBANK</w:t>
            </w:r>
          </w:p>
        </w:tc>
        <w:tc>
          <w:tcPr>
            <w:tcW w:w="0" w:type="auto"/>
            <w:shd w:val="clear" w:color="auto" w:fill="FFFFFF"/>
            <w:vAlign w:val="center"/>
          </w:tcPr>
          <w:p w:rsidR="00B434B5" w:rsidRDefault="00B434B5">
            <w:pPr>
              <w:spacing w:after="0" w:line="240" w:lineRule="auto"/>
            </w:pPr>
          </w:p>
        </w:tc>
      </w:tr>
      <w:tr w:rsidR="00B434B5">
        <w:trPr>
          <w:trHeight w:val="280"/>
          <w:jc w:val="center"/>
        </w:trPr>
        <w:tc>
          <w:tcPr>
            <w:tcW w:w="0" w:type="auto"/>
            <w:shd w:val="clear" w:color="auto" w:fill="FFFFFF"/>
            <w:vAlign w:val="center"/>
          </w:tcPr>
          <w:p w:rsidR="00B434B5" w:rsidRDefault="00A128C4">
            <w:pPr>
              <w:spacing w:after="0" w:line="240" w:lineRule="auto"/>
            </w:pPr>
            <w:r>
              <w:t>Infosys</w:t>
            </w:r>
          </w:p>
        </w:tc>
        <w:tc>
          <w:tcPr>
            <w:tcW w:w="0" w:type="auto"/>
            <w:shd w:val="clear" w:color="auto" w:fill="FFFFFF"/>
            <w:vAlign w:val="center"/>
          </w:tcPr>
          <w:p w:rsidR="00B434B5" w:rsidRDefault="00A128C4">
            <w:pPr>
              <w:spacing w:after="0" w:line="240" w:lineRule="auto"/>
            </w:pPr>
            <w:r>
              <w:t>NYSE</w:t>
            </w:r>
          </w:p>
        </w:tc>
        <w:tc>
          <w:tcPr>
            <w:tcW w:w="0" w:type="auto"/>
            <w:shd w:val="clear" w:color="auto" w:fill="FFFFFF"/>
            <w:vAlign w:val="center"/>
          </w:tcPr>
          <w:p w:rsidR="00B434B5" w:rsidRDefault="00A128C4">
            <w:pPr>
              <w:spacing w:after="0" w:line="240" w:lineRule="auto"/>
            </w:pPr>
            <w:r>
              <w:t>BSE</w:t>
            </w:r>
          </w:p>
        </w:tc>
        <w:tc>
          <w:tcPr>
            <w:tcW w:w="0" w:type="auto"/>
            <w:shd w:val="clear" w:color="auto" w:fill="FFFFFF"/>
            <w:vAlign w:val="center"/>
          </w:tcPr>
          <w:p w:rsidR="00B434B5" w:rsidRDefault="00A128C4">
            <w:pPr>
              <w:spacing w:after="0" w:line="240" w:lineRule="auto"/>
            </w:pPr>
            <w:r>
              <w:t>Software &amp; Computer Services</w:t>
            </w:r>
          </w:p>
        </w:tc>
        <w:tc>
          <w:tcPr>
            <w:tcW w:w="0" w:type="auto"/>
            <w:shd w:val="clear" w:color="auto" w:fill="FFFFFF"/>
            <w:vAlign w:val="center"/>
          </w:tcPr>
          <w:p w:rsidR="00B434B5" w:rsidRDefault="00A128C4">
            <w:pPr>
              <w:spacing w:after="0" w:line="240" w:lineRule="auto"/>
            </w:pPr>
            <w:r>
              <w:t>INFY</w:t>
            </w:r>
          </w:p>
        </w:tc>
        <w:tc>
          <w:tcPr>
            <w:tcW w:w="0" w:type="auto"/>
            <w:shd w:val="clear" w:color="auto" w:fill="FFFFFF"/>
            <w:vAlign w:val="center"/>
          </w:tcPr>
          <w:p w:rsidR="00B434B5" w:rsidRDefault="00A128C4">
            <w:pPr>
              <w:spacing w:after="0" w:line="240" w:lineRule="auto"/>
            </w:pPr>
            <w:r>
              <w:t>INFY</w:t>
            </w:r>
          </w:p>
        </w:tc>
        <w:tc>
          <w:tcPr>
            <w:tcW w:w="0" w:type="auto"/>
            <w:shd w:val="clear" w:color="auto" w:fill="FFFFFF"/>
            <w:vAlign w:val="center"/>
          </w:tcPr>
          <w:p w:rsidR="00B434B5" w:rsidRDefault="00B434B5">
            <w:pPr>
              <w:spacing w:after="0" w:line="240" w:lineRule="auto"/>
            </w:pPr>
          </w:p>
        </w:tc>
      </w:tr>
      <w:tr w:rsidR="00B434B5">
        <w:trPr>
          <w:trHeight w:val="280"/>
          <w:jc w:val="center"/>
        </w:trPr>
        <w:tc>
          <w:tcPr>
            <w:tcW w:w="0" w:type="auto"/>
            <w:shd w:val="clear" w:color="auto" w:fill="FFFFFF"/>
            <w:vAlign w:val="center"/>
          </w:tcPr>
          <w:p w:rsidR="00B434B5" w:rsidRDefault="00A128C4">
            <w:pPr>
              <w:spacing w:after="0" w:line="240" w:lineRule="auto"/>
            </w:pPr>
            <w:r>
              <w:t>Vedanta Limited</w:t>
            </w:r>
          </w:p>
        </w:tc>
        <w:tc>
          <w:tcPr>
            <w:tcW w:w="0" w:type="auto"/>
            <w:shd w:val="clear" w:color="auto" w:fill="FFFFFF"/>
            <w:vAlign w:val="center"/>
          </w:tcPr>
          <w:p w:rsidR="00B434B5" w:rsidRDefault="00A128C4">
            <w:pPr>
              <w:spacing w:after="0" w:line="240" w:lineRule="auto"/>
            </w:pPr>
            <w:r>
              <w:t>NYSE</w:t>
            </w:r>
          </w:p>
        </w:tc>
        <w:tc>
          <w:tcPr>
            <w:tcW w:w="0" w:type="auto"/>
            <w:shd w:val="clear" w:color="auto" w:fill="FFFFFF"/>
            <w:vAlign w:val="center"/>
          </w:tcPr>
          <w:p w:rsidR="00B434B5" w:rsidRDefault="00A128C4">
            <w:pPr>
              <w:spacing w:after="0" w:line="240" w:lineRule="auto"/>
            </w:pPr>
            <w:r>
              <w:t>BSE</w:t>
            </w:r>
          </w:p>
        </w:tc>
        <w:tc>
          <w:tcPr>
            <w:tcW w:w="0" w:type="auto"/>
            <w:shd w:val="clear" w:color="auto" w:fill="FFFFFF"/>
            <w:vAlign w:val="center"/>
          </w:tcPr>
          <w:p w:rsidR="00B434B5" w:rsidRDefault="00A128C4">
            <w:pPr>
              <w:spacing w:after="0" w:line="240" w:lineRule="auto"/>
            </w:pPr>
            <w:proofErr w:type="spellStart"/>
            <w:r>
              <w:t>Indust.Metals</w:t>
            </w:r>
            <w:proofErr w:type="spellEnd"/>
            <w:r>
              <w:t xml:space="preserve"> &amp; Mining</w:t>
            </w:r>
          </w:p>
        </w:tc>
        <w:tc>
          <w:tcPr>
            <w:tcW w:w="0" w:type="auto"/>
            <w:shd w:val="clear" w:color="auto" w:fill="FFFFFF"/>
            <w:vAlign w:val="center"/>
          </w:tcPr>
          <w:p w:rsidR="00B434B5" w:rsidRDefault="00A128C4">
            <w:pPr>
              <w:spacing w:after="0" w:line="240" w:lineRule="auto"/>
            </w:pPr>
            <w:r>
              <w:t>VEDL</w:t>
            </w:r>
          </w:p>
        </w:tc>
        <w:tc>
          <w:tcPr>
            <w:tcW w:w="0" w:type="auto"/>
            <w:shd w:val="clear" w:color="auto" w:fill="FFFFFF"/>
            <w:vAlign w:val="center"/>
          </w:tcPr>
          <w:p w:rsidR="00B434B5" w:rsidRDefault="00A128C4">
            <w:pPr>
              <w:spacing w:after="0" w:line="240" w:lineRule="auto"/>
            </w:pPr>
            <w:r>
              <w:t>VEDL</w:t>
            </w:r>
          </w:p>
        </w:tc>
        <w:tc>
          <w:tcPr>
            <w:tcW w:w="0" w:type="auto"/>
            <w:shd w:val="clear" w:color="auto" w:fill="FFFFFF"/>
            <w:vAlign w:val="center"/>
          </w:tcPr>
          <w:p w:rsidR="00B434B5" w:rsidRDefault="00B434B5">
            <w:pPr>
              <w:spacing w:after="0" w:line="240" w:lineRule="auto"/>
            </w:pPr>
          </w:p>
        </w:tc>
      </w:tr>
      <w:tr w:rsidR="00B434B5">
        <w:trPr>
          <w:trHeight w:val="280"/>
          <w:jc w:val="center"/>
        </w:trPr>
        <w:tc>
          <w:tcPr>
            <w:tcW w:w="0" w:type="auto"/>
            <w:shd w:val="clear" w:color="auto" w:fill="FFFFFF"/>
            <w:vAlign w:val="center"/>
          </w:tcPr>
          <w:p w:rsidR="00B434B5" w:rsidRDefault="00A128C4">
            <w:pPr>
              <w:spacing w:after="0" w:line="240" w:lineRule="auto"/>
            </w:pPr>
            <w:r>
              <w:t>Tata Motors</w:t>
            </w:r>
          </w:p>
        </w:tc>
        <w:tc>
          <w:tcPr>
            <w:tcW w:w="0" w:type="auto"/>
            <w:shd w:val="clear" w:color="auto" w:fill="FFFFFF"/>
            <w:vAlign w:val="center"/>
          </w:tcPr>
          <w:p w:rsidR="00B434B5" w:rsidRDefault="00A128C4">
            <w:pPr>
              <w:spacing w:after="0" w:line="240" w:lineRule="auto"/>
            </w:pPr>
            <w:r>
              <w:t>NYSE</w:t>
            </w:r>
          </w:p>
        </w:tc>
        <w:tc>
          <w:tcPr>
            <w:tcW w:w="0" w:type="auto"/>
            <w:shd w:val="clear" w:color="auto" w:fill="FFFFFF"/>
            <w:vAlign w:val="center"/>
          </w:tcPr>
          <w:p w:rsidR="00B434B5" w:rsidRDefault="00A128C4">
            <w:pPr>
              <w:spacing w:after="0" w:line="240" w:lineRule="auto"/>
            </w:pPr>
            <w:r>
              <w:t>BSE</w:t>
            </w:r>
          </w:p>
        </w:tc>
        <w:tc>
          <w:tcPr>
            <w:tcW w:w="0" w:type="auto"/>
            <w:shd w:val="clear" w:color="auto" w:fill="FFFFFF"/>
            <w:vAlign w:val="center"/>
          </w:tcPr>
          <w:p w:rsidR="00B434B5" w:rsidRDefault="00A128C4">
            <w:pPr>
              <w:spacing w:after="0" w:line="240" w:lineRule="auto"/>
            </w:pPr>
            <w:r>
              <w:t>Industrial Engineer</w:t>
            </w:r>
          </w:p>
        </w:tc>
        <w:tc>
          <w:tcPr>
            <w:tcW w:w="0" w:type="auto"/>
            <w:shd w:val="clear" w:color="auto" w:fill="FFFFFF"/>
            <w:vAlign w:val="center"/>
          </w:tcPr>
          <w:p w:rsidR="00B434B5" w:rsidRDefault="00A128C4">
            <w:pPr>
              <w:spacing w:after="0" w:line="240" w:lineRule="auto"/>
            </w:pPr>
            <w:r>
              <w:t>TTM</w:t>
            </w:r>
          </w:p>
        </w:tc>
        <w:tc>
          <w:tcPr>
            <w:tcW w:w="0" w:type="auto"/>
            <w:shd w:val="clear" w:color="auto" w:fill="FFFFFF"/>
            <w:vAlign w:val="center"/>
          </w:tcPr>
          <w:p w:rsidR="00B434B5" w:rsidRDefault="00A128C4">
            <w:pPr>
              <w:spacing w:after="0" w:line="240" w:lineRule="auto"/>
            </w:pPr>
            <w:r>
              <w:t>TATAMOTORS</w:t>
            </w:r>
          </w:p>
        </w:tc>
        <w:tc>
          <w:tcPr>
            <w:tcW w:w="0" w:type="auto"/>
            <w:shd w:val="clear" w:color="auto" w:fill="FFFFFF"/>
            <w:vAlign w:val="center"/>
          </w:tcPr>
          <w:p w:rsidR="00B434B5" w:rsidRDefault="00B434B5">
            <w:pPr>
              <w:spacing w:after="0" w:line="240" w:lineRule="auto"/>
            </w:pPr>
          </w:p>
        </w:tc>
      </w:tr>
      <w:tr w:rsidR="00B434B5">
        <w:trPr>
          <w:trHeight w:val="280"/>
          <w:jc w:val="center"/>
        </w:trPr>
        <w:tc>
          <w:tcPr>
            <w:tcW w:w="0" w:type="auto"/>
            <w:shd w:val="clear" w:color="auto" w:fill="FFFFFF"/>
            <w:vAlign w:val="center"/>
          </w:tcPr>
          <w:p w:rsidR="00B434B5" w:rsidRDefault="00A128C4">
            <w:pPr>
              <w:spacing w:after="0" w:line="240" w:lineRule="auto"/>
            </w:pPr>
            <w:r>
              <w:t>Videocon d2h</w:t>
            </w:r>
          </w:p>
        </w:tc>
        <w:tc>
          <w:tcPr>
            <w:tcW w:w="0" w:type="auto"/>
            <w:shd w:val="clear" w:color="auto" w:fill="FFFFFF"/>
            <w:vAlign w:val="center"/>
          </w:tcPr>
          <w:p w:rsidR="00B434B5" w:rsidRDefault="00A128C4">
            <w:pPr>
              <w:spacing w:after="0" w:line="240" w:lineRule="auto"/>
            </w:pPr>
            <w:r>
              <w:t>NASDAQ</w:t>
            </w:r>
          </w:p>
        </w:tc>
        <w:tc>
          <w:tcPr>
            <w:tcW w:w="0" w:type="auto"/>
            <w:shd w:val="clear" w:color="auto" w:fill="FFFFFF"/>
            <w:vAlign w:val="center"/>
          </w:tcPr>
          <w:p w:rsidR="00B434B5" w:rsidRDefault="00A128C4">
            <w:pPr>
              <w:spacing w:after="0" w:line="240" w:lineRule="auto"/>
            </w:pPr>
            <w:r>
              <w:t>BSE</w:t>
            </w:r>
          </w:p>
        </w:tc>
        <w:tc>
          <w:tcPr>
            <w:tcW w:w="0" w:type="auto"/>
            <w:shd w:val="clear" w:color="auto" w:fill="FFFFFF"/>
            <w:vAlign w:val="center"/>
          </w:tcPr>
          <w:p w:rsidR="00B434B5" w:rsidRDefault="00A128C4">
            <w:pPr>
              <w:spacing w:after="0" w:line="240" w:lineRule="auto"/>
            </w:pPr>
            <w:r>
              <w:t>TV Services</w:t>
            </w:r>
          </w:p>
        </w:tc>
        <w:tc>
          <w:tcPr>
            <w:tcW w:w="0" w:type="auto"/>
            <w:shd w:val="clear" w:color="auto" w:fill="FFFFFF"/>
            <w:vAlign w:val="center"/>
          </w:tcPr>
          <w:p w:rsidR="00B434B5" w:rsidRDefault="00A128C4">
            <w:pPr>
              <w:spacing w:after="0" w:line="240" w:lineRule="auto"/>
            </w:pPr>
            <w:r>
              <w:t>VDTH</w:t>
            </w:r>
          </w:p>
        </w:tc>
        <w:tc>
          <w:tcPr>
            <w:tcW w:w="0" w:type="auto"/>
            <w:shd w:val="clear" w:color="auto" w:fill="FFFFFF"/>
            <w:vAlign w:val="center"/>
          </w:tcPr>
          <w:p w:rsidR="00B434B5" w:rsidRDefault="00A128C4">
            <w:pPr>
              <w:spacing w:after="0" w:line="240" w:lineRule="auto"/>
            </w:pPr>
            <w:r>
              <w:t>VIDEOIND</w:t>
            </w:r>
          </w:p>
        </w:tc>
        <w:tc>
          <w:tcPr>
            <w:tcW w:w="0" w:type="auto"/>
            <w:shd w:val="clear" w:color="auto" w:fill="FFFFFF"/>
            <w:vAlign w:val="center"/>
          </w:tcPr>
          <w:p w:rsidR="00B434B5" w:rsidRDefault="00A128C4">
            <w:pPr>
              <w:spacing w:after="0" w:line="240" w:lineRule="auto"/>
            </w:pPr>
            <w:r>
              <w:t>VIDEOIND is the group.</w:t>
            </w:r>
          </w:p>
        </w:tc>
      </w:tr>
      <w:tr w:rsidR="00B434B5">
        <w:trPr>
          <w:trHeight w:val="280"/>
          <w:jc w:val="center"/>
        </w:trPr>
        <w:tc>
          <w:tcPr>
            <w:tcW w:w="0" w:type="auto"/>
            <w:shd w:val="clear" w:color="auto" w:fill="FFFFFF"/>
            <w:vAlign w:val="center"/>
          </w:tcPr>
          <w:p w:rsidR="00B434B5" w:rsidRDefault="00A128C4">
            <w:pPr>
              <w:spacing w:after="0" w:line="240" w:lineRule="auto"/>
            </w:pPr>
            <w:r>
              <w:t>Wipro</w:t>
            </w:r>
          </w:p>
        </w:tc>
        <w:tc>
          <w:tcPr>
            <w:tcW w:w="0" w:type="auto"/>
            <w:shd w:val="clear" w:color="auto" w:fill="FFFFFF"/>
            <w:vAlign w:val="center"/>
          </w:tcPr>
          <w:p w:rsidR="00B434B5" w:rsidRDefault="00A128C4">
            <w:pPr>
              <w:spacing w:after="0" w:line="240" w:lineRule="auto"/>
            </w:pPr>
            <w:r>
              <w:t>NYSE</w:t>
            </w:r>
          </w:p>
        </w:tc>
        <w:tc>
          <w:tcPr>
            <w:tcW w:w="0" w:type="auto"/>
            <w:shd w:val="clear" w:color="auto" w:fill="FFFFFF"/>
            <w:vAlign w:val="center"/>
          </w:tcPr>
          <w:p w:rsidR="00B434B5" w:rsidRDefault="00A128C4">
            <w:pPr>
              <w:spacing w:after="0" w:line="240" w:lineRule="auto"/>
            </w:pPr>
            <w:r>
              <w:t>BSE</w:t>
            </w:r>
          </w:p>
        </w:tc>
        <w:tc>
          <w:tcPr>
            <w:tcW w:w="0" w:type="auto"/>
            <w:shd w:val="clear" w:color="auto" w:fill="FFFFFF"/>
            <w:vAlign w:val="center"/>
          </w:tcPr>
          <w:p w:rsidR="00B434B5" w:rsidRDefault="00A128C4">
            <w:pPr>
              <w:spacing w:after="0" w:line="240" w:lineRule="auto"/>
            </w:pPr>
            <w:r>
              <w:t>Software &amp; Computer Svc</w:t>
            </w:r>
          </w:p>
        </w:tc>
        <w:tc>
          <w:tcPr>
            <w:tcW w:w="0" w:type="auto"/>
            <w:shd w:val="clear" w:color="auto" w:fill="FFFFFF"/>
            <w:vAlign w:val="center"/>
          </w:tcPr>
          <w:p w:rsidR="00B434B5" w:rsidRDefault="00A128C4">
            <w:pPr>
              <w:spacing w:after="0" w:line="240" w:lineRule="auto"/>
            </w:pPr>
            <w:r>
              <w:t>WIT</w:t>
            </w:r>
          </w:p>
        </w:tc>
        <w:tc>
          <w:tcPr>
            <w:tcW w:w="0" w:type="auto"/>
            <w:shd w:val="clear" w:color="auto" w:fill="FFFFFF"/>
            <w:vAlign w:val="center"/>
          </w:tcPr>
          <w:p w:rsidR="00B434B5" w:rsidRDefault="00A128C4">
            <w:pPr>
              <w:spacing w:after="0" w:line="240" w:lineRule="auto"/>
            </w:pPr>
            <w:r>
              <w:t>WIPRO</w:t>
            </w:r>
          </w:p>
        </w:tc>
        <w:tc>
          <w:tcPr>
            <w:tcW w:w="0" w:type="auto"/>
            <w:shd w:val="clear" w:color="auto" w:fill="FFFFFF"/>
            <w:vAlign w:val="center"/>
          </w:tcPr>
          <w:p w:rsidR="00B434B5" w:rsidRDefault="00B434B5">
            <w:pPr>
              <w:spacing w:after="0" w:line="240" w:lineRule="auto"/>
            </w:pPr>
          </w:p>
        </w:tc>
      </w:tr>
    </w:tbl>
    <w:p w:rsidR="00B434B5" w:rsidRDefault="00B434B5"/>
    <w:p w:rsidR="00B434B5" w:rsidRDefault="00A128C4">
      <w:r>
        <w:t xml:space="preserve">Videocon d2h (VDTH) is a subsidiary of the group Videocon Industries Limited (VIDEOIND) and therefore does not match the precondition of a multiple listed company, but I obtained also this data to have a look </w:t>
      </w:r>
      <w:ins w:id="6" w:author="Ariella Brown" w:date="2017-07-25T21:27:00Z">
        <w:r>
          <w:t>at</w:t>
        </w:r>
      </w:ins>
      <w:r>
        <w:t xml:space="preserve"> such a </w:t>
      </w:r>
      <w:r>
        <w:t>case. Additionally</w:t>
      </w:r>
      <w:ins w:id="7" w:author="Ariella Brown" w:date="2017-07-25T20:06:00Z">
        <w:r>
          <w:t>,</w:t>
        </w:r>
      </w:ins>
      <w:r>
        <w:t xml:space="preserve"> data for VDTH are not available until 2015</w:t>
      </w:r>
      <w:ins w:id="8" w:author="Ariella Brown" w:date="2017-07-25T21:27:00Z">
        <w:r>
          <w:t xml:space="preserve"> when</w:t>
        </w:r>
      </w:ins>
      <w:r>
        <w:t xml:space="preserve"> VDTH was established.</w:t>
      </w:r>
    </w:p>
    <w:p w:rsidR="00B434B5" w:rsidRDefault="00A128C4">
      <w:pPr>
        <w:pStyle w:val="Heading1"/>
        <w:contextualSpacing w:val="0"/>
      </w:pPr>
      <w:r>
        <w:t>Data Gathering and Preprocessing</w:t>
      </w:r>
    </w:p>
    <w:p w:rsidR="00B434B5" w:rsidRDefault="00A128C4">
      <w:r>
        <w:t xml:space="preserve">Daily historic stock data of the last ten years </w:t>
      </w:r>
      <w:proofErr w:type="gramStart"/>
      <w:r>
        <w:t>can be downloaded</w:t>
      </w:r>
      <w:proofErr w:type="gramEnd"/>
      <w:r>
        <w:t xml:space="preserve"> on the websites of the stock exchanges as CSV files:</w:t>
      </w:r>
    </w:p>
    <w:p w:rsidR="00B434B5" w:rsidRDefault="00A128C4">
      <w:pPr>
        <w:numPr>
          <w:ilvl w:val="0"/>
          <w:numId w:val="1"/>
        </w:numPr>
        <w:spacing w:after="0"/>
        <w:ind w:hanging="360"/>
        <w:contextualSpacing/>
      </w:pPr>
      <w:r>
        <w:t>NASDAQ and NYS</w:t>
      </w:r>
      <w:r>
        <w:t xml:space="preserve">E: </w:t>
      </w:r>
      <w:hyperlink r:id="rId6">
        <w:r>
          <w:rPr>
            <w:color w:val="0563C1"/>
            <w:u w:val="single"/>
          </w:rPr>
          <w:t>http://www.nasdaq.com/quotes/historical-quotes.aspx</w:t>
        </w:r>
      </w:hyperlink>
    </w:p>
    <w:p w:rsidR="00B434B5" w:rsidRDefault="00A128C4">
      <w:pPr>
        <w:numPr>
          <w:ilvl w:val="0"/>
          <w:numId w:val="1"/>
        </w:numPr>
        <w:ind w:hanging="360"/>
        <w:contextualSpacing/>
      </w:pPr>
      <w:r>
        <w:t xml:space="preserve">BSE: </w:t>
      </w:r>
      <w:hyperlink r:id="rId7">
        <w:r>
          <w:rPr>
            <w:color w:val="0563C1"/>
            <w:u w:val="single"/>
          </w:rPr>
          <w:t>http://www.bseindia.com/markets/equity/EQReports/StockPrcHistori.aspx?scripcode=512289&amp;flag=sp&amp;Submit=G</w:t>
        </w:r>
      </w:hyperlink>
      <w:r>
        <w:t xml:space="preserve"> </w:t>
      </w:r>
    </w:p>
    <w:p w:rsidR="00B434B5" w:rsidRDefault="00A128C4">
      <w:r>
        <w:t>We have to consider two cases for our intention. We can trade in New York and use the day performances of the BSE as indicators or vice versa. The goal</w:t>
      </w:r>
      <w:r>
        <w:t xml:space="preserve"> was to provide one table where each row is an observation:</w:t>
      </w:r>
    </w:p>
    <w:tbl>
      <w:tblPr>
        <w:tblStyle w:val="a0"/>
        <w:tblW w:w="13515" w:type="dxa"/>
        <w:tblInd w:w="-70" w:type="dxa"/>
        <w:tblLayout w:type="fixed"/>
        <w:tblLook w:val="0400" w:firstRow="0" w:lastRow="0" w:firstColumn="0" w:lastColumn="0" w:noHBand="0" w:noVBand="1"/>
      </w:tblPr>
      <w:tblGrid>
        <w:gridCol w:w="1005"/>
        <w:gridCol w:w="1275"/>
        <w:gridCol w:w="1230"/>
        <w:gridCol w:w="1275"/>
        <w:gridCol w:w="1290"/>
        <w:gridCol w:w="1230"/>
        <w:gridCol w:w="1260"/>
        <w:gridCol w:w="1290"/>
        <w:gridCol w:w="975"/>
        <w:gridCol w:w="1335"/>
        <w:gridCol w:w="1350"/>
      </w:tblGrid>
      <w:tr w:rsidR="00B434B5">
        <w:trPr>
          <w:trHeight w:val="280"/>
        </w:trPr>
        <w:tc>
          <w:tcPr>
            <w:tcW w:w="0" w:type="auto"/>
            <w:tcBorders>
              <w:top w:val="single" w:sz="4" w:space="0" w:color="9BC2E6"/>
              <w:left w:val="single" w:sz="4" w:space="0" w:color="9BC2E6"/>
              <w:bottom w:val="single" w:sz="4" w:space="0" w:color="9BC2E6"/>
              <w:right w:val="nil"/>
            </w:tcBorders>
            <w:shd w:val="clear" w:color="auto" w:fill="5B9BD5"/>
            <w:vAlign w:val="bottom"/>
          </w:tcPr>
          <w:p w:rsidR="00B434B5" w:rsidRDefault="00A128C4">
            <w:pPr>
              <w:spacing w:after="0" w:line="240" w:lineRule="auto"/>
              <w:rPr>
                <w:b/>
                <w:color w:val="FFFFFF"/>
              </w:rPr>
            </w:pPr>
            <w:r>
              <w:rPr>
                <w:b/>
                <w:color w:val="FFFFFF"/>
              </w:rPr>
              <w:t>flip</w:t>
            </w:r>
          </w:p>
        </w:tc>
        <w:tc>
          <w:tcPr>
            <w:tcW w:w="0" w:type="auto"/>
            <w:tcBorders>
              <w:top w:val="single" w:sz="4" w:space="0" w:color="9BC2E6"/>
              <w:left w:val="nil"/>
              <w:bottom w:val="single" w:sz="4" w:space="0" w:color="9BC2E6"/>
              <w:right w:val="nil"/>
            </w:tcBorders>
            <w:shd w:val="clear" w:color="auto" w:fill="5B9BD5"/>
            <w:vAlign w:val="bottom"/>
          </w:tcPr>
          <w:p w:rsidR="00B434B5" w:rsidRDefault="00A128C4">
            <w:pPr>
              <w:spacing w:after="0" w:line="240" w:lineRule="auto"/>
              <w:rPr>
                <w:b/>
                <w:color w:val="FFFFFF"/>
              </w:rPr>
            </w:pPr>
            <w:proofErr w:type="spellStart"/>
            <w:r>
              <w:rPr>
                <w:b/>
                <w:color w:val="FFFFFF"/>
              </w:rPr>
              <w:t>us_symbol</w:t>
            </w:r>
            <w:proofErr w:type="spellEnd"/>
          </w:p>
        </w:tc>
        <w:tc>
          <w:tcPr>
            <w:tcW w:w="0" w:type="auto"/>
            <w:tcBorders>
              <w:top w:val="single" w:sz="4" w:space="0" w:color="9BC2E6"/>
              <w:left w:val="nil"/>
              <w:bottom w:val="single" w:sz="4" w:space="0" w:color="9BC2E6"/>
              <w:right w:val="nil"/>
            </w:tcBorders>
            <w:shd w:val="clear" w:color="auto" w:fill="5B9BD5"/>
            <w:vAlign w:val="bottom"/>
          </w:tcPr>
          <w:p w:rsidR="00B434B5" w:rsidRDefault="00A128C4">
            <w:pPr>
              <w:spacing w:after="0" w:line="240" w:lineRule="auto"/>
              <w:rPr>
                <w:b/>
                <w:color w:val="FFFFFF"/>
              </w:rPr>
            </w:pPr>
            <w:proofErr w:type="spellStart"/>
            <w:r>
              <w:rPr>
                <w:b/>
                <w:color w:val="FFFFFF"/>
              </w:rPr>
              <w:t>in_symbol</w:t>
            </w:r>
            <w:proofErr w:type="spellEnd"/>
          </w:p>
        </w:tc>
        <w:tc>
          <w:tcPr>
            <w:tcW w:w="0" w:type="auto"/>
            <w:tcBorders>
              <w:top w:val="single" w:sz="4" w:space="0" w:color="9BC2E6"/>
              <w:left w:val="nil"/>
              <w:bottom w:val="single" w:sz="4" w:space="0" w:color="9BC2E6"/>
              <w:right w:val="nil"/>
            </w:tcBorders>
            <w:shd w:val="clear" w:color="auto" w:fill="5B9BD5"/>
            <w:vAlign w:val="bottom"/>
          </w:tcPr>
          <w:p w:rsidR="00B434B5" w:rsidRDefault="00A128C4">
            <w:pPr>
              <w:spacing w:after="0" w:line="240" w:lineRule="auto"/>
              <w:rPr>
                <w:b/>
                <w:color w:val="FFFFFF"/>
              </w:rPr>
            </w:pPr>
            <w:proofErr w:type="spellStart"/>
            <w:r>
              <w:rPr>
                <w:b/>
                <w:color w:val="FFFFFF"/>
              </w:rPr>
              <w:t>us_date</w:t>
            </w:r>
            <w:proofErr w:type="spellEnd"/>
          </w:p>
        </w:tc>
        <w:tc>
          <w:tcPr>
            <w:tcW w:w="0" w:type="auto"/>
            <w:tcBorders>
              <w:top w:val="single" w:sz="4" w:space="0" w:color="9BC2E6"/>
              <w:left w:val="nil"/>
              <w:bottom w:val="single" w:sz="4" w:space="0" w:color="9BC2E6"/>
              <w:right w:val="nil"/>
            </w:tcBorders>
            <w:shd w:val="clear" w:color="auto" w:fill="5B9BD5"/>
            <w:vAlign w:val="bottom"/>
          </w:tcPr>
          <w:p w:rsidR="00B434B5" w:rsidRDefault="00A128C4">
            <w:pPr>
              <w:spacing w:after="0" w:line="240" w:lineRule="auto"/>
              <w:rPr>
                <w:b/>
                <w:color w:val="FFFFFF"/>
              </w:rPr>
            </w:pPr>
            <w:proofErr w:type="spellStart"/>
            <w:r>
              <w:rPr>
                <w:b/>
                <w:color w:val="FFFFFF"/>
              </w:rPr>
              <w:t>in_date</w:t>
            </w:r>
            <w:proofErr w:type="spellEnd"/>
          </w:p>
        </w:tc>
        <w:tc>
          <w:tcPr>
            <w:tcW w:w="0" w:type="auto"/>
            <w:tcBorders>
              <w:top w:val="single" w:sz="4" w:space="0" w:color="9BC2E6"/>
              <w:left w:val="nil"/>
              <w:bottom w:val="single" w:sz="4" w:space="0" w:color="9BC2E6"/>
              <w:right w:val="nil"/>
            </w:tcBorders>
            <w:shd w:val="clear" w:color="auto" w:fill="5B9BD5"/>
            <w:vAlign w:val="bottom"/>
          </w:tcPr>
          <w:p w:rsidR="00B434B5" w:rsidRDefault="00A128C4">
            <w:pPr>
              <w:spacing w:after="0" w:line="240" w:lineRule="auto"/>
              <w:rPr>
                <w:b/>
                <w:color w:val="FFFFFF"/>
              </w:rPr>
            </w:pPr>
            <w:proofErr w:type="spellStart"/>
            <w:r>
              <w:rPr>
                <w:b/>
                <w:color w:val="FFFFFF"/>
              </w:rPr>
              <w:t>us_open</w:t>
            </w:r>
            <w:proofErr w:type="spellEnd"/>
          </w:p>
        </w:tc>
        <w:tc>
          <w:tcPr>
            <w:tcW w:w="0" w:type="auto"/>
            <w:tcBorders>
              <w:top w:val="single" w:sz="4" w:space="0" w:color="9BC2E6"/>
              <w:left w:val="nil"/>
              <w:bottom w:val="single" w:sz="4" w:space="0" w:color="9BC2E6"/>
              <w:right w:val="nil"/>
            </w:tcBorders>
            <w:shd w:val="clear" w:color="auto" w:fill="5B9BD5"/>
            <w:vAlign w:val="bottom"/>
          </w:tcPr>
          <w:p w:rsidR="00B434B5" w:rsidRDefault="00A128C4">
            <w:pPr>
              <w:spacing w:after="0" w:line="240" w:lineRule="auto"/>
              <w:rPr>
                <w:b/>
                <w:color w:val="FFFFFF"/>
              </w:rPr>
            </w:pPr>
            <w:proofErr w:type="spellStart"/>
            <w:r>
              <w:rPr>
                <w:b/>
                <w:color w:val="FFFFFF"/>
              </w:rPr>
              <w:t>us_close</w:t>
            </w:r>
            <w:proofErr w:type="spellEnd"/>
          </w:p>
        </w:tc>
        <w:tc>
          <w:tcPr>
            <w:tcW w:w="0" w:type="auto"/>
            <w:tcBorders>
              <w:top w:val="single" w:sz="4" w:space="0" w:color="9BC2E6"/>
              <w:left w:val="nil"/>
              <w:bottom w:val="single" w:sz="4" w:space="0" w:color="9BC2E6"/>
              <w:right w:val="nil"/>
            </w:tcBorders>
            <w:shd w:val="clear" w:color="auto" w:fill="5B9BD5"/>
            <w:vAlign w:val="bottom"/>
          </w:tcPr>
          <w:p w:rsidR="00B434B5" w:rsidRDefault="00A128C4">
            <w:pPr>
              <w:spacing w:after="0" w:line="240" w:lineRule="auto"/>
              <w:rPr>
                <w:b/>
                <w:color w:val="FFFFFF"/>
              </w:rPr>
            </w:pPr>
            <w:proofErr w:type="spellStart"/>
            <w:r>
              <w:rPr>
                <w:b/>
                <w:color w:val="FFFFFF"/>
              </w:rPr>
              <w:t>in_open</w:t>
            </w:r>
            <w:proofErr w:type="spellEnd"/>
          </w:p>
        </w:tc>
        <w:tc>
          <w:tcPr>
            <w:tcW w:w="0" w:type="auto"/>
            <w:tcBorders>
              <w:top w:val="single" w:sz="4" w:space="0" w:color="9BC2E6"/>
              <w:left w:val="nil"/>
              <w:bottom w:val="single" w:sz="4" w:space="0" w:color="9BC2E6"/>
              <w:right w:val="nil"/>
            </w:tcBorders>
            <w:shd w:val="clear" w:color="auto" w:fill="5B9BD5"/>
            <w:vAlign w:val="bottom"/>
          </w:tcPr>
          <w:p w:rsidR="00B434B5" w:rsidRDefault="00A128C4">
            <w:pPr>
              <w:spacing w:after="0" w:line="240" w:lineRule="auto"/>
              <w:rPr>
                <w:b/>
                <w:color w:val="FFFFFF"/>
              </w:rPr>
            </w:pPr>
            <w:proofErr w:type="spellStart"/>
            <w:r>
              <w:rPr>
                <w:b/>
                <w:color w:val="FFFFFF"/>
              </w:rPr>
              <w:t>in_close</w:t>
            </w:r>
            <w:proofErr w:type="spellEnd"/>
          </w:p>
        </w:tc>
        <w:tc>
          <w:tcPr>
            <w:tcW w:w="0" w:type="auto"/>
            <w:tcBorders>
              <w:top w:val="single" w:sz="4" w:space="0" w:color="9BC2E6"/>
              <w:left w:val="nil"/>
              <w:bottom w:val="single" w:sz="4" w:space="0" w:color="9BC2E6"/>
              <w:right w:val="nil"/>
            </w:tcBorders>
            <w:shd w:val="clear" w:color="auto" w:fill="5B9BD5"/>
            <w:vAlign w:val="bottom"/>
          </w:tcPr>
          <w:p w:rsidR="00B434B5" w:rsidRDefault="00A128C4">
            <w:pPr>
              <w:spacing w:after="0" w:line="240" w:lineRule="auto"/>
              <w:rPr>
                <w:b/>
                <w:color w:val="FFFFFF"/>
              </w:rPr>
            </w:pPr>
            <w:proofErr w:type="spellStart"/>
            <w:r>
              <w:rPr>
                <w:b/>
                <w:color w:val="FFFFFF"/>
              </w:rPr>
              <w:t>us_perf</w:t>
            </w:r>
            <w:proofErr w:type="spellEnd"/>
          </w:p>
        </w:tc>
        <w:tc>
          <w:tcPr>
            <w:tcW w:w="0" w:type="auto"/>
            <w:tcBorders>
              <w:top w:val="single" w:sz="4" w:space="0" w:color="9BC2E6"/>
              <w:left w:val="nil"/>
              <w:bottom w:val="single" w:sz="4" w:space="0" w:color="9BC2E6"/>
              <w:right w:val="single" w:sz="4" w:space="0" w:color="9BC2E6"/>
            </w:tcBorders>
            <w:shd w:val="clear" w:color="auto" w:fill="5B9BD5"/>
            <w:vAlign w:val="bottom"/>
          </w:tcPr>
          <w:p w:rsidR="00B434B5" w:rsidRDefault="00A128C4">
            <w:pPr>
              <w:spacing w:after="0" w:line="240" w:lineRule="auto"/>
              <w:rPr>
                <w:b/>
                <w:color w:val="FFFFFF"/>
              </w:rPr>
            </w:pPr>
            <w:proofErr w:type="spellStart"/>
            <w:r>
              <w:rPr>
                <w:b/>
                <w:color w:val="FFFFFF"/>
              </w:rPr>
              <w:t>in_perf</w:t>
            </w:r>
            <w:proofErr w:type="spellEnd"/>
          </w:p>
        </w:tc>
      </w:tr>
      <w:tr w:rsidR="00B434B5">
        <w:trPr>
          <w:trHeight w:val="280"/>
        </w:trPr>
        <w:tc>
          <w:tcPr>
            <w:tcW w:w="0" w:type="auto"/>
            <w:tcBorders>
              <w:top w:val="single" w:sz="4" w:space="0" w:color="9BC2E6"/>
              <w:left w:val="single" w:sz="4" w:space="0" w:color="9BC2E6"/>
              <w:bottom w:val="single" w:sz="4" w:space="0" w:color="9BC2E6"/>
              <w:right w:val="nil"/>
            </w:tcBorders>
            <w:shd w:val="clear" w:color="auto" w:fill="DDEBF7"/>
            <w:vAlign w:val="bottom"/>
          </w:tcPr>
          <w:p w:rsidR="00B434B5" w:rsidRDefault="00A128C4">
            <w:pPr>
              <w:spacing w:after="0" w:line="240" w:lineRule="auto"/>
            </w:pPr>
            <w:r>
              <w:t>in-&gt;us</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pPr>
            <w:r>
              <w:t>WIT</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pPr>
            <w:r>
              <w:t>WIPRO</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13.07.2007</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13.07.2007</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4,2865</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4,2974</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519</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512,6</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0,00254</w:t>
            </w:r>
          </w:p>
        </w:tc>
        <w:tc>
          <w:tcPr>
            <w:tcW w:w="0" w:type="auto"/>
            <w:tcBorders>
              <w:top w:val="single" w:sz="4" w:space="0" w:color="9BC2E6"/>
              <w:left w:val="nil"/>
              <w:bottom w:val="single" w:sz="4" w:space="0" w:color="9BC2E6"/>
              <w:right w:val="single" w:sz="4" w:space="0" w:color="9BC2E6"/>
            </w:tcBorders>
            <w:shd w:val="clear" w:color="auto" w:fill="DDEBF7"/>
            <w:vAlign w:val="bottom"/>
          </w:tcPr>
          <w:p w:rsidR="00B434B5" w:rsidRDefault="00A128C4">
            <w:pPr>
              <w:spacing w:after="0" w:line="240" w:lineRule="auto"/>
              <w:jc w:val="right"/>
            </w:pPr>
            <w:r>
              <w:t>-0,01233</w:t>
            </w:r>
          </w:p>
        </w:tc>
      </w:tr>
      <w:tr w:rsidR="00B434B5">
        <w:trPr>
          <w:trHeight w:val="280"/>
        </w:trPr>
        <w:tc>
          <w:tcPr>
            <w:tcW w:w="0" w:type="auto"/>
            <w:tcBorders>
              <w:top w:val="single" w:sz="4" w:space="0" w:color="9BC2E6"/>
              <w:left w:val="single" w:sz="4" w:space="0" w:color="9BC2E6"/>
              <w:bottom w:val="single" w:sz="4" w:space="0" w:color="9BC2E6"/>
              <w:right w:val="nil"/>
            </w:tcBorders>
            <w:shd w:val="clear" w:color="auto" w:fill="FFFFFF"/>
            <w:vAlign w:val="bottom"/>
          </w:tcPr>
          <w:p w:rsidR="00B434B5" w:rsidRDefault="00A128C4">
            <w:pPr>
              <w:spacing w:after="0" w:line="240" w:lineRule="auto"/>
            </w:pPr>
            <w:r>
              <w:t>in-&gt;us</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pPr>
            <w:r>
              <w:t>WIT</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pPr>
            <w:r>
              <w:t>WIPRO</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16.07.2007</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16.07.2007</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4,2513</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4,2215</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514,9</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500,7</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-0,00701</w:t>
            </w:r>
          </w:p>
        </w:tc>
        <w:tc>
          <w:tcPr>
            <w:tcW w:w="0" w:type="auto"/>
            <w:tcBorders>
              <w:top w:val="single" w:sz="4" w:space="0" w:color="9BC2E6"/>
              <w:left w:val="nil"/>
              <w:bottom w:val="single" w:sz="4" w:space="0" w:color="9BC2E6"/>
              <w:right w:val="single" w:sz="4" w:space="0" w:color="9BC2E6"/>
            </w:tcBorders>
            <w:shd w:val="clear" w:color="auto" w:fill="FFFFFF"/>
            <w:vAlign w:val="bottom"/>
          </w:tcPr>
          <w:p w:rsidR="00B434B5" w:rsidRDefault="00A128C4">
            <w:pPr>
              <w:spacing w:after="0" w:line="240" w:lineRule="auto"/>
              <w:jc w:val="right"/>
            </w:pPr>
            <w:r>
              <w:t>-0,02758</w:t>
            </w:r>
          </w:p>
        </w:tc>
      </w:tr>
      <w:tr w:rsidR="00B434B5">
        <w:trPr>
          <w:trHeight w:val="280"/>
        </w:trPr>
        <w:tc>
          <w:tcPr>
            <w:tcW w:w="0" w:type="auto"/>
            <w:tcBorders>
              <w:top w:val="single" w:sz="4" w:space="0" w:color="9BC2E6"/>
              <w:left w:val="single" w:sz="4" w:space="0" w:color="9BC2E6"/>
              <w:bottom w:val="single" w:sz="4" w:space="0" w:color="9BC2E6"/>
              <w:right w:val="nil"/>
            </w:tcBorders>
            <w:shd w:val="clear" w:color="auto" w:fill="DDEBF7"/>
            <w:vAlign w:val="bottom"/>
          </w:tcPr>
          <w:p w:rsidR="00B434B5" w:rsidRDefault="00A128C4">
            <w:pPr>
              <w:spacing w:after="0" w:line="240" w:lineRule="auto"/>
            </w:pPr>
            <w:r>
              <w:t>in-&gt;us</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pPr>
            <w:r>
              <w:t>WIT</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pPr>
            <w:r>
              <w:t>WIPRO</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17.07.2007</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17.07.2007</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4,2052</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4,2459</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500</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505,6</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0,00968</w:t>
            </w:r>
          </w:p>
        </w:tc>
        <w:tc>
          <w:tcPr>
            <w:tcW w:w="0" w:type="auto"/>
            <w:tcBorders>
              <w:top w:val="single" w:sz="4" w:space="0" w:color="9BC2E6"/>
              <w:left w:val="nil"/>
              <w:bottom w:val="single" w:sz="4" w:space="0" w:color="9BC2E6"/>
              <w:right w:val="single" w:sz="4" w:space="0" w:color="9BC2E6"/>
            </w:tcBorders>
            <w:shd w:val="clear" w:color="auto" w:fill="DDEBF7"/>
            <w:vAlign w:val="bottom"/>
          </w:tcPr>
          <w:p w:rsidR="00B434B5" w:rsidRDefault="00A128C4">
            <w:pPr>
              <w:spacing w:after="0" w:line="240" w:lineRule="auto"/>
              <w:jc w:val="right"/>
            </w:pPr>
            <w:r>
              <w:t>0,01120</w:t>
            </w:r>
          </w:p>
        </w:tc>
      </w:tr>
      <w:tr w:rsidR="00B434B5">
        <w:trPr>
          <w:trHeight w:val="280"/>
        </w:trPr>
        <w:tc>
          <w:tcPr>
            <w:tcW w:w="0" w:type="auto"/>
            <w:tcBorders>
              <w:top w:val="single" w:sz="4" w:space="0" w:color="9BC2E6"/>
              <w:left w:val="single" w:sz="4" w:space="0" w:color="9BC2E6"/>
              <w:bottom w:val="single" w:sz="4" w:space="0" w:color="9BC2E6"/>
              <w:right w:val="nil"/>
            </w:tcBorders>
            <w:shd w:val="clear" w:color="auto" w:fill="FFFFFF"/>
            <w:vAlign w:val="bottom"/>
          </w:tcPr>
          <w:p w:rsidR="00B434B5" w:rsidRDefault="00A128C4">
            <w:pPr>
              <w:spacing w:after="0" w:line="240" w:lineRule="auto"/>
            </w:pPr>
            <w:r>
              <w:t>in-&gt;us</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pPr>
            <w:r>
              <w:t>WIT</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pPr>
            <w:r>
              <w:t>WIPRO</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18.07.2007</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18.07.2007</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4,2594</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4,2134</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505</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504,45</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-0,01080</w:t>
            </w:r>
          </w:p>
        </w:tc>
        <w:tc>
          <w:tcPr>
            <w:tcW w:w="0" w:type="auto"/>
            <w:tcBorders>
              <w:top w:val="single" w:sz="4" w:space="0" w:color="9BC2E6"/>
              <w:left w:val="nil"/>
              <w:bottom w:val="single" w:sz="4" w:space="0" w:color="9BC2E6"/>
              <w:right w:val="single" w:sz="4" w:space="0" w:color="9BC2E6"/>
            </w:tcBorders>
            <w:shd w:val="clear" w:color="auto" w:fill="FFFFFF"/>
            <w:vAlign w:val="bottom"/>
          </w:tcPr>
          <w:p w:rsidR="00B434B5" w:rsidRDefault="00A128C4">
            <w:pPr>
              <w:spacing w:after="0" w:line="240" w:lineRule="auto"/>
              <w:jc w:val="right"/>
            </w:pPr>
            <w:r>
              <w:t>-0,00109</w:t>
            </w:r>
          </w:p>
        </w:tc>
      </w:tr>
      <w:tr w:rsidR="00B434B5">
        <w:trPr>
          <w:trHeight w:val="280"/>
        </w:trPr>
        <w:tc>
          <w:tcPr>
            <w:tcW w:w="0" w:type="auto"/>
            <w:tcBorders>
              <w:top w:val="single" w:sz="4" w:space="0" w:color="9BC2E6"/>
              <w:left w:val="single" w:sz="4" w:space="0" w:color="9BC2E6"/>
              <w:bottom w:val="single" w:sz="4" w:space="0" w:color="9BC2E6"/>
              <w:right w:val="nil"/>
            </w:tcBorders>
            <w:shd w:val="clear" w:color="auto" w:fill="DDEBF7"/>
            <w:vAlign w:val="bottom"/>
          </w:tcPr>
          <w:p w:rsidR="00B434B5" w:rsidRDefault="00A128C4">
            <w:pPr>
              <w:spacing w:after="0" w:line="240" w:lineRule="auto"/>
            </w:pPr>
            <w:r>
              <w:t>in-&gt;us</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pPr>
            <w:r>
              <w:t>WIT</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pPr>
            <w:r>
              <w:t>WIPRO</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19.07.2007</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19.07.2007</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4,2513</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4,2838</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501</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505,4</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0,00764</w:t>
            </w:r>
          </w:p>
        </w:tc>
        <w:tc>
          <w:tcPr>
            <w:tcW w:w="0" w:type="auto"/>
            <w:tcBorders>
              <w:top w:val="single" w:sz="4" w:space="0" w:color="9BC2E6"/>
              <w:left w:val="nil"/>
              <w:bottom w:val="single" w:sz="4" w:space="0" w:color="9BC2E6"/>
              <w:right w:val="single" w:sz="4" w:space="0" w:color="9BC2E6"/>
            </w:tcBorders>
            <w:shd w:val="clear" w:color="auto" w:fill="DDEBF7"/>
            <w:vAlign w:val="bottom"/>
          </w:tcPr>
          <w:p w:rsidR="00B434B5" w:rsidRDefault="00A128C4">
            <w:pPr>
              <w:spacing w:after="0" w:line="240" w:lineRule="auto"/>
              <w:jc w:val="right"/>
            </w:pPr>
            <w:r>
              <w:t>0,00878</w:t>
            </w:r>
          </w:p>
        </w:tc>
      </w:tr>
      <w:tr w:rsidR="00B434B5">
        <w:trPr>
          <w:trHeight w:val="280"/>
        </w:trPr>
        <w:tc>
          <w:tcPr>
            <w:tcW w:w="0" w:type="auto"/>
            <w:tcBorders>
              <w:top w:val="single" w:sz="4" w:space="0" w:color="9BC2E6"/>
              <w:left w:val="single" w:sz="4" w:space="0" w:color="9BC2E6"/>
              <w:bottom w:val="single" w:sz="4" w:space="0" w:color="9BC2E6"/>
              <w:right w:val="nil"/>
            </w:tcBorders>
            <w:shd w:val="clear" w:color="auto" w:fill="FFFFFF"/>
            <w:vAlign w:val="bottom"/>
          </w:tcPr>
          <w:p w:rsidR="00B434B5" w:rsidRDefault="00A128C4">
            <w:pPr>
              <w:spacing w:after="0" w:line="240" w:lineRule="auto"/>
            </w:pPr>
            <w:r>
              <w:t>in-&gt;us</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pPr>
            <w:r>
              <w:t>WIT</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pPr>
            <w:r>
              <w:t>WIPRO</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20.07.2007</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20.07.2007</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4,2377</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4,1836</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507</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505,05</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-0,01277</w:t>
            </w:r>
          </w:p>
        </w:tc>
        <w:tc>
          <w:tcPr>
            <w:tcW w:w="0" w:type="auto"/>
            <w:tcBorders>
              <w:top w:val="single" w:sz="4" w:space="0" w:color="9BC2E6"/>
              <w:left w:val="nil"/>
              <w:bottom w:val="single" w:sz="4" w:space="0" w:color="9BC2E6"/>
              <w:right w:val="single" w:sz="4" w:space="0" w:color="9BC2E6"/>
            </w:tcBorders>
            <w:shd w:val="clear" w:color="auto" w:fill="FFFFFF"/>
            <w:vAlign w:val="bottom"/>
          </w:tcPr>
          <w:p w:rsidR="00B434B5" w:rsidRDefault="00A128C4">
            <w:pPr>
              <w:spacing w:after="0" w:line="240" w:lineRule="auto"/>
              <w:jc w:val="right"/>
            </w:pPr>
            <w:r>
              <w:t>-0,00385</w:t>
            </w:r>
          </w:p>
        </w:tc>
      </w:tr>
      <w:tr w:rsidR="00B434B5">
        <w:trPr>
          <w:trHeight w:val="280"/>
        </w:trPr>
        <w:tc>
          <w:tcPr>
            <w:tcW w:w="0" w:type="auto"/>
            <w:tcBorders>
              <w:top w:val="single" w:sz="4" w:space="0" w:color="9BC2E6"/>
              <w:left w:val="single" w:sz="4" w:space="0" w:color="9BC2E6"/>
              <w:bottom w:val="single" w:sz="4" w:space="0" w:color="9BC2E6"/>
              <w:right w:val="nil"/>
            </w:tcBorders>
            <w:shd w:val="clear" w:color="auto" w:fill="DDEBF7"/>
            <w:vAlign w:val="bottom"/>
          </w:tcPr>
          <w:p w:rsidR="00B434B5" w:rsidRDefault="00A128C4">
            <w:pPr>
              <w:spacing w:after="0" w:line="240" w:lineRule="auto"/>
            </w:pPr>
            <w:r>
              <w:t>in-&gt;us</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pPr>
            <w:r>
              <w:t>WIT</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pPr>
            <w:r>
              <w:t>WIPRO</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23.07.2007</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23.07.2007</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4,2134</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4,2405</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505,05</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507,8</w:t>
            </w:r>
          </w:p>
        </w:tc>
        <w:tc>
          <w:tcPr>
            <w:tcW w:w="0" w:type="auto"/>
            <w:tcBorders>
              <w:top w:val="single" w:sz="4" w:space="0" w:color="9BC2E6"/>
              <w:left w:val="nil"/>
              <w:bottom w:val="single" w:sz="4" w:space="0" w:color="9BC2E6"/>
              <w:right w:val="nil"/>
            </w:tcBorders>
            <w:shd w:val="clear" w:color="auto" w:fill="DDEBF7"/>
            <w:vAlign w:val="bottom"/>
          </w:tcPr>
          <w:p w:rsidR="00B434B5" w:rsidRDefault="00A128C4">
            <w:pPr>
              <w:spacing w:after="0" w:line="240" w:lineRule="auto"/>
              <w:jc w:val="right"/>
            </w:pPr>
            <w:r>
              <w:t>0,00643</w:t>
            </w:r>
          </w:p>
        </w:tc>
        <w:tc>
          <w:tcPr>
            <w:tcW w:w="0" w:type="auto"/>
            <w:tcBorders>
              <w:top w:val="single" w:sz="4" w:space="0" w:color="9BC2E6"/>
              <w:left w:val="nil"/>
              <w:bottom w:val="single" w:sz="4" w:space="0" w:color="9BC2E6"/>
              <w:right w:val="single" w:sz="4" w:space="0" w:color="9BC2E6"/>
            </w:tcBorders>
            <w:shd w:val="clear" w:color="auto" w:fill="DDEBF7"/>
            <w:vAlign w:val="bottom"/>
          </w:tcPr>
          <w:p w:rsidR="00B434B5" w:rsidRDefault="00A128C4">
            <w:pPr>
              <w:spacing w:after="0" w:line="240" w:lineRule="auto"/>
              <w:jc w:val="right"/>
            </w:pPr>
            <w:r>
              <w:t>0,00545</w:t>
            </w:r>
          </w:p>
        </w:tc>
      </w:tr>
      <w:tr w:rsidR="00B434B5">
        <w:trPr>
          <w:trHeight w:val="280"/>
        </w:trPr>
        <w:tc>
          <w:tcPr>
            <w:tcW w:w="0" w:type="auto"/>
            <w:tcBorders>
              <w:top w:val="single" w:sz="4" w:space="0" w:color="9BC2E6"/>
              <w:left w:val="single" w:sz="4" w:space="0" w:color="9BC2E6"/>
              <w:bottom w:val="single" w:sz="4" w:space="0" w:color="9BC2E6"/>
              <w:right w:val="nil"/>
            </w:tcBorders>
            <w:shd w:val="clear" w:color="auto" w:fill="FFFFFF"/>
            <w:vAlign w:val="bottom"/>
          </w:tcPr>
          <w:p w:rsidR="00B434B5" w:rsidRDefault="00A128C4">
            <w:pPr>
              <w:spacing w:after="0" w:line="240" w:lineRule="auto"/>
            </w:pPr>
            <w:r>
              <w:t>in-&gt;us</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pPr>
            <w:r>
              <w:t>WIT</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pPr>
            <w:r>
              <w:t>WIPRO</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24.07.2007</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24.07.2007</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4,2025</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4,17</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508,1</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506,5</w:t>
            </w:r>
          </w:p>
        </w:tc>
        <w:tc>
          <w:tcPr>
            <w:tcW w:w="0" w:type="auto"/>
            <w:tcBorders>
              <w:top w:val="single" w:sz="4" w:space="0" w:color="9BC2E6"/>
              <w:left w:val="nil"/>
              <w:bottom w:val="single" w:sz="4" w:space="0" w:color="9BC2E6"/>
              <w:right w:val="nil"/>
            </w:tcBorders>
            <w:shd w:val="clear" w:color="auto" w:fill="FFFFFF"/>
            <w:vAlign w:val="bottom"/>
          </w:tcPr>
          <w:p w:rsidR="00B434B5" w:rsidRDefault="00A128C4">
            <w:pPr>
              <w:spacing w:after="0" w:line="240" w:lineRule="auto"/>
              <w:jc w:val="right"/>
            </w:pPr>
            <w:r>
              <w:t>-0,00773</w:t>
            </w:r>
          </w:p>
        </w:tc>
        <w:tc>
          <w:tcPr>
            <w:tcW w:w="0" w:type="auto"/>
            <w:tcBorders>
              <w:top w:val="single" w:sz="4" w:space="0" w:color="9BC2E6"/>
              <w:left w:val="nil"/>
              <w:bottom w:val="single" w:sz="4" w:space="0" w:color="9BC2E6"/>
              <w:right w:val="single" w:sz="4" w:space="0" w:color="9BC2E6"/>
            </w:tcBorders>
            <w:shd w:val="clear" w:color="auto" w:fill="FFFFFF"/>
            <w:vAlign w:val="bottom"/>
          </w:tcPr>
          <w:p w:rsidR="00B434B5" w:rsidRDefault="00A128C4">
            <w:pPr>
              <w:spacing w:after="0" w:line="240" w:lineRule="auto"/>
              <w:jc w:val="right"/>
            </w:pPr>
            <w:r>
              <w:t>-0,00315</w:t>
            </w:r>
          </w:p>
        </w:tc>
      </w:tr>
    </w:tbl>
    <w:p w:rsidR="00B434B5" w:rsidRDefault="00B434B5"/>
    <w:p w:rsidR="00B434B5" w:rsidRDefault="00A128C4">
      <w:r>
        <w:t>The column flip describes the trading scenario, “in-&gt;us” stands for trading in the US with the data from India as indicator. The value “</w:t>
      </w:r>
      <w:proofErr w:type="gramStart"/>
      <w:r>
        <w:t>us</w:t>
      </w:r>
      <w:proofErr w:type="gramEnd"/>
      <w:r>
        <w:t>-&gt;in” marks the other case. The table only contains observations where the counterpart stock exchange has provided dat</w:t>
      </w:r>
      <w:r>
        <w:t>a in the previous 24 hours. Dates with a longer time lap,</w:t>
      </w:r>
      <w:ins w:id="9" w:author="Ariella Brown" w:date="2017-07-25T20:07:00Z">
        <w:r>
          <w:t xml:space="preserve"> due to</w:t>
        </w:r>
      </w:ins>
      <w:r>
        <w:t xml:space="preserve"> weekends or public holidays, </w:t>
      </w:r>
      <w:proofErr w:type="gramStart"/>
      <w:r>
        <w:t>are omitted</w:t>
      </w:r>
      <w:proofErr w:type="gramEnd"/>
      <w:r>
        <w:t>. For the “in-&gt;us” case</w:t>
      </w:r>
      <w:ins w:id="10" w:author="Ariella Brown" w:date="2017-07-25T20:07:00Z">
        <w:r>
          <w:t>,</w:t>
        </w:r>
      </w:ins>
      <w:r>
        <w:t xml:space="preserve"> this means that the Indian and the US date are the same. For the “us-&gt;in” case</w:t>
      </w:r>
      <w:ins w:id="11" w:author="Ariella Brown" w:date="2017-07-25T20:08:00Z">
        <w:r>
          <w:t>,</w:t>
        </w:r>
      </w:ins>
      <w:r>
        <w:t xml:space="preserve"> this means that the Indian date is one day aft</w:t>
      </w:r>
      <w:r>
        <w:t xml:space="preserve">er the US date. The day performance </w:t>
      </w:r>
      <w:proofErr w:type="gramStart"/>
      <w:r>
        <w:t>is calculated</w:t>
      </w:r>
      <w:proofErr w:type="gramEnd"/>
      <w:r>
        <w:t xml:space="preserve"> with the formula: (</w:t>
      </w:r>
      <w:proofErr w:type="spellStart"/>
      <w:r>
        <w:t>close_price</w:t>
      </w:r>
      <w:proofErr w:type="spellEnd"/>
      <w:r>
        <w:t xml:space="preserve"> – </w:t>
      </w:r>
      <w:proofErr w:type="spellStart"/>
      <w:r>
        <w:t>open_price</w:t>
      </w:r>
      <w:proofErr w:type="spellEnd"/>
      <w:r>
        <w:t xml:space="preserve">) / </w:t>
      </w:r>
      <w:proofErr w:type="spellStart"/>
      <w:r>
        <w:t>open_price</w:t>
      </w:r>
      <w:proofErr w:type="spellEnd"/>
      <w:r>
        <w:t>.</w:t>
      </w:r>
    </w:p>
    <w:p w:rsidR="00B434B5" w:rsidRDefault="00A128C4">
      <w:pPr>
        <w:pStyle w:val="Heading1"/>
        <w:contextualSpacing w:val="0"/>
      </w:pPr>
      <w:r>
        <w:t>Idealistic Trading Model</w:t>
      </w:r>
    </w:p>
    <w:p w:rsidR="00B434B5" w:rsidRDefault="00A128C4">
      <w:r>
        <w:t>To evaluate the usefulness/worth of the previous day performance we define a simplified trading model. If the day performa</w:t>
      </w:r>
      <w:r>
        <w:t>nce at the previous stock exchange is greater than zero</w:t>
      </w:r>
      <w:ins w:id="12" w:author="Ariella Brown" w:date="2017-07-25T20:08:00Z">
        <w:r>
          <w:t>,</w:t>
        </w:r>
      </w:ins>
      <w:r>
        <w:t xml:space="preserve"> then we buy the stock with the opening price and sell it with the closing price</w:t>
      </w:r>
      <w:ins w:id="13" w:author="Ariella Brown" w:date="2017-07-25T20:08:00Z">
        <w:r>
          <w:t>. Accordingly,</w:t>
        </w:r>
      </w:ins>
      <w:r>
        <w:t xml:space="preserve"> we assume the day performance on the local stock exchange as the trading win of loss. The </w:t>
      </w:r>
      <w:proofErr w:type="gramStart"/>
      <w:r>
        <w:t xml:space="preserve">trigger </w:t>
      </w:r>
      <w:ins w:id="14" w:author="Ariella Brown" w:date="2017-07-25T20:09:00Z">
        <w:r>
          <w:t xml:space="preserve"> for</w:t>
        </w:r>
        <w:proofErr w:type="gramEnd"/>
        <w:r>
          <w:t xml:space="preserve"> tr</w:t>
        </w:r>
        <w:r>
          <w:t>ading</w:t>
        </w:r>
      </w:ins>
      <w:r>
        <w:t xml:space="preserve"> is the day performance of the stock at the previous, remote stock exchange. Trading fees </w:t>
      </w:r>
      <w:proofErr w:type="gramStart"/>
      <w:r>
        <w:t>are not taken</w:t>
      </w:r>
      <w:proofErr w:type="gramEnd"/>
      <w:r>
        <w:t xml:space="preserve"> into account.</w:t>
      </w:r>
    </w:p>
    <w:p w:rsidR="00B434B5" w:rsidRDefault="00A128C4">
      <w:pPr>
        <w:pStyle w:val="Heading1"/>
        <w:contextualSpacing w:val="0"/>
      </w:pPr>
      <w:r>
        <w:t>First Glance</w:t>
      </w:r>
    </w:p>
    <w:p w:rsidR="00B434B5" w:rsidRDefault="00A128C4">
      <w:r>
        <w:t>Applying this simple trading model to our data from 2008-01-01 to 2017-01-01 gives the following result:</w:t>
      </w:r>
    </w:p>
    <w:p w:rsidR="00B434B5" w:rsidRDefault="00A128C4">
      <w:r>
        <w:t xml:space="preserve">Case “in-&gt;us”, </w:t>
      </w:r>
      <w:r>
        <w:t>trading at NASDAQ/NYSE:</w:t>
      </w:r>
    </w:p>
    <w:p w:rsidR="00B434B5" w:rsidRDefault="00A128C4">
      <w:r>
        <w:rPr>
          <w:noProof/>
          <w:lang w:val="de-AT"/>
        </w:rPr>
        <w:drawing>
          <wp:inline distT="0" distB="0" distL="0" distR="0">
            <wp:extent cx="9777730" cy="414718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777730" cy="4147185"/>
                    </a:xfrm>
                    <a:prstGeom prst="rect">
                      <a:avLst/>
                    </a:prstGeom>
                    <a:ln/>
                  </pic:spPr>
                </pic:pic>
              </a:graphicData>
            </a:graphic>
          </wp:inline>
        </w:drawing>
      </w:r>
    </w:p>
    <w:p w:rsidR="00B434B5" w:rsidRDefault="00A128C4">
      <w:r>
        <w:t>The trading model generates a</w:t>
      </w:r>
      <w:ins w:id="15" w:author="Ariella Brown" w:date="2017-07-25T20:09:00Z">
        <w:r>
          <w:t xml:space="preserve">n impressive </w:t>
        </w:r>
      </w:ins>
      <w:r>
        <w:t>gain of 1349.15%. The table above the chart gives some key metrics. The rows describe three different trading scenarios. The “Trading” row reflects our trading model. The “Local” row reflects the summary of the day performance of all dates in the dataset (</w:t>
      </w:r>
      <w:r>
        <w:t>in the time range) at the local stock exchange (in this case NASDAQ/NYSE). The “Remote” row reflects the summary of the day performances of all dates in the dataset (in the time range) at the remote stock exchange (in this case BSE).</w:t>
      </w:r>
      <w:r>
        <w:br/>
        <w:t xml:space="preserve">The columns </w:t>
      </w:r>
      <w:proofErr w:type="gramStart"/>
      <w:r>
        <w:t>are descri</w:t>
      </w:r>
      <w:r>
        <w:t>bed</w:t>
      </w:r>
      <w:proofErr w:type="gramEnd"/>
      <w:r>
        <w:t xml:space="preserve"> below:</w:t>
      </w:r>
    </w:p>
    <w:tbl>
      <w:tblPr>
        <w:tblStyle w:val="a1"/>
        <w:tblW w:w="113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4"/>
        <w:gridCol w:w="8930"/>
      </w:tblGrid>
      <w:tr w:rsidR="00B434B5">
        <w:tc>
          <w:tcPr>
            <w:tcW w:w="0" w:type="auto"/>
          </w:tcPr>
          <w:p w:rsidR="00B434B5" w:rsidRDefault="00A128C4">
            <w:pPr>
              <w:contextualSpacing w:val="0"/>
            </w:pPr>
            <w:r>
              <w:t>Sum Perf</w:t>
            </w:r>
            <w:proofErr w:type="gramStart"/>
            <w:r>
              <w:t>.(</w:t>
            </w:r>
            <w:proofErr w:type="gramEnd"/>
            <w:r>
              <w:t>%)</w:t>
            </w:r>
          </w:p>
        </w:tc>
        <w:tc>
          <w:tcPr>
            <w:tcW w:w="0" w:type="auto"/>
          </w:tcPr>
          <w:p w:rsidR="00B434B5" w:rsidRDefault="00A128C4">
            <w:pPr>
              <w:contextualSpacing w:val="0"/>
            </w:pPr>
            <w:r>
              <w:t>Sum of the day performances in present.</w:t>
            </w:r>
          </w:p>
        </w:tc>
      </w:tr>
      <w:tr w:rsidR="00B434B5">
        <w:tc>
          <w:tcPr>
            <w:tcW w:w="0" w:type="auto"/>
          </w:tcPr>
          <w:p w:rsidR="00B434B5" w:rsidRDefault="00A128C4">
            <w:pPr>
              <w:contextualSpacing w:val="0"/>
            </w:pPr>
            <w:r>
              <w:t>Count</w:t>
            </w:r>
          </w:p>
        </w:tc>
        <w:tc>
          <w:tcPr>
            <w:tcW w:w="0" w:type="auto"/>
          </w:tcPr>
          <w:p w:rsidR="00B434B5" w:rsidRDefault="00A128C4">
            <w:pPr>
              <w:contextualSpacing w:val="0"/>
            </w:pPr>
            <w:r>
              <w:t>Count of rows. When multiplied by 2 it gives the number of necessary trades (buying and selling).</w:t>
            </w:r>
          </w:p>
        </w:tc>
      </w:tr>
      <w:tr w:rsidR="00B434B5">
        <w:tc>
          <w:tcPr>
            <w:tcW w:w="0" w:type="auto"/>
          </w:tcPr>
          <w:p w:rsidR="00B434B5" w:rsidRDefault="00A128C4">
            <w:pPr>
              <w:contextualSpacing w:val="0"/>
            </w:pPr>
            <w:r>
              <w:t>Mean Perf</w:t>
            </w:r>
            <w:proofErr w:type="gramStart"/>
            <w:r>
              <w:t>.(</w:t>
            </w:r>
            <w:proofErr w:type="gramEnd"/>
            <w:r>
              <w:t>%)</w:t>
            </w:r>
          </w:p>
        </w:tc>
        <w:tc>
          <w:tcPr>
            <w:tcW w:w="0" w:type="auto"/>
          </w:tcPr>
          <w:p w:rsidR="00B434B5" w:rsidRDefault="00A128C4">
            <w:pPr>
              <w:contextualSpacing w:val="0"/>
            </w:pPr>
            <w:r>
              <w:t>The mean performance of the day performances in percent.</w:t>
            </w:r>
          </w:p>
        </w:tc>
      </w:tr>
      <w:tr w:rsidR="00B434B5">
        <w:tc>
          <w:tcPr>
            <w:tcW w:w="0" w:type="auto"/>
          </w:tcPr>
          <w:p w:rsidR="00B434B5" w:rsidRDefault="00A128C4">
            <w:pPr>
              <w:contextualSpacing w:val="0"/>
            </w:pPr>
            <w:r>
              <w:t>Median Perf</w:t>
            </w:r>
            <w:proofErr w:type="gramStart"/>
            <w:r>
              <w:t>.(</w:t>
            </w:r>
            <w:proofErr w:type="gramEnd"/>
            <w:r>
              <w:t>%</w:t>
            </w:r>
            <w:r>
              <w:t>)</w:t>
            </w:r>
          </w:p>
        </w:tc>
        <w:tc>
          <w:tcPr>
            <w:tcW w:w="0" w:type="auto"/>
          </w:tcPr>
          <w:p w:rsidR="00B434B5" w:rsidRDefault="00A128C4">
            <w:pPr>
              <w:contextualSpacing w:val="0"/>
            </w:pPr>
            <w:r>
              <w:t>The median performance of the day performances in percent.</w:t>
            </w:r>
          </w:p>
        </w:tc>
      </w:tr>
      <w:tr w:rsidR="00B434B5">
        <w:tc>
          <w:tcPr>
            <w:tcW w:w="0" w:type="auto"/>
          </w:tcPr>
          <w:p w:rsidR="00B434B5" w:rsidRDefault="00A128C4">
            <w:pPr>
              <w:contextualSpacing w:val="0"/>
            </w:pPr>
            <w:proofErr w:type="spellStart"/>
            <w:r>
              <w:t>Std.dev</w:t>
            </w:r>
            <w:proofErr w:type="spellEnd"/>
            <w:r>
              <w:t xml:space="preserve"> Perf (%)</w:t>
            </w:r>
          </w:p>
        </w:tc>
        <w:tc>
          <w:tcPr>
            <w:tcW w:w="0" w:type="auto"/>
          </w:tcPr>
          <w:p w:rsidR="00B434B5" w:rsidRDefault="00A128C4">
            <w:pPr>
              <w:contextualSpacing w:val="0"/>
            </w:pPr>
            <w:r>
              <w:t>The standard deviation of the day performances in percent.</w:t>
            </w:r>
          </w:p>
        </w:tc>
      </w:tr>
      <w:tr w:rsidR="00B434B5">
        <w:tc>
          <w:tcPr>
            <w:tcW w:w="0" w:type="auto"/>
          </w:tcPr>
          <w:p w:rsidR="00B434B5" w:rsidRDefault="00A128C4">
            <w:pPr>
              <w:contextualSpacing w:val="0"/>
            </w:pPr>
            <w:proofErr w:type="spellStart"/>
            <w:proofErr w:type="gramStart"/>
            <w:r>
              <w:t>Pos.Days</w:t>
            </w:r>
            <w:proofErr w:type="spellEnd"/>
            <w:r>
              <w:t>(</w:t>
            </w:r>
            <w:proofErr w:type="gramEnd"/>
            <w:r>
              <w:t>%)</w:t>
            </w:r>
          </w:p>
        </w:tc>
        <w:tc>
          <w:tcPr>
            <w:tcW w:w="0" w:type="auto"/>
          </w:tcPr>
          <w:p w:rsidR="00B434B5" w:rsidRDefault="00A128C4">
            <w:pPr>
              <w:contextualSpacing w:val="0"/>
            </w:pPr>
            <w:r>
              <w:t>The percent of positive day performances.</w:t>
            </w:r>
          </w:p>
        </w:tc>
      </w:tr>
      <w:tr w:rsidR="00B434B5">
        <w:tc>
          <w:tcPr>
            <w:tcW w:w="0" w:type="auto"/>
          </w:tcPr>
          <w:p w:rsidR="00B434B5" w:rsidRDefault="00A128C4">
            <w:pPr>
              <w:contextualSpacing w:val="0"/>
            </w:pPr>
            <w:r>
              <w:t xml:space="preserve">Avg. Win pos. </w:t>
            </w:r>
            <w:proofErr w:type="gramStart"/>
            <w:r>
              <w:t>Days(</w:t>
            </w:r>
            <w:proofErr w:type="gramEnd"/>
            <w:r>
              <w:t>%)</w:t>
            </w:r>
          </w:p>
        </w:tc>
        <w:tc>
          <w:tcPr>
            <w:tcW w:w="0" w:type="auto"/>
          </w:tcPr>
          <w:p w:rsidR="00B434B5" w:rsidRDefault="00A128C4">
            <w:pPr>
              <w:contextualSpacing w:val="0"/>
            </w:pPr>
            <w:r>
              <w:t>The average day performance of positive day performances in percent.</w:t>
            </w:r>
          </w:p>
        </w:tc>
      </w:tr>
      <w:tr w:rsidR="00B434B5">
        <w:tc>
          <w:tcPr>
            <w:tcW w:w="0" w:type="auto"/>
          </w:tcPr>
          <w:p w:rsidR="00B434B5" w:rsidRDefault="00A128C4">
            <w:pPr>
              <w:contextualSpacing w:val="0"/>
            </w:pPr>
            <w:r>
              <w:t>Avg. Loss neg. Days (%)</w:t>
            </w:r>
          </w:p>
        </w:tc>
        <w:tc>
          <w:tcPr>
            <w:tcW w:w="0" w:type="auto"/>
          </w:tcPr>
          <w:p w:rsidR="00B434B5" w:rsidRDefault="00A128C4">
            <w:pPr>
              <w:contextualSpacing w:val="0"/>
            </w:pPr>
            <w:r>
              <w:t>The average day performance of zero or negative day performances in percent.</w:t>
            </w:r>
          </w:p>
        </w:tc>
      </w:tr>
    </w:tbl>
    <w:p w:rsidR="00B434B5" w:rsidRDefault="00A128C4">
      <w:r>
        <w:t xml:space="preserve"> </w:t>
      </w:r>
    </w:p>
    <w:p w:rsidR="00B434B5" w:rsidRDefault="00A128C4">
      <w:r>
        <w:t>The compar</w:t>
      </w:r>
      <w:ins w:id="16" w:author="Ariella Brown" w:date="2017-07-25T20:10:00Z">
        <w:r>
          <w:t>i</w:t>
        </w:r>
      </w:ins>
      <w:r>
        <w:t>son of the “Trading” row with the “Local” row shows</w:t>
      </w:r>
      <w:del w:id="17" w:author="Ariella Brown" w:date="2017-07-25T20:10:00Z">
        <w:r>
          <w:delText>,</w:delText>
        </w:r>
      </w:del>
      <w:r>
        <w:t xml:space="preserve"> that the trading m</w:t>
      </w:r>
      <w:r>
        <w:t xml:space="preserve">odel has </w:t>
      </w:r>
      <w:proofErr w:type="gramStart"/>
      <w:r>
        <w:t>more positive dates</w:t>
      </w:r>
      <w:proofErr w:type="gramEnd"/>
      <w:r>
        <w:t>, i.e. more dates with a win. Additionally the average gain on positive dates is greater than the average win of all positive days</w:t>
      </w:r>
      <w:ins w:id="18" w:author="Ariella Brown" w:date="2017-07-25T20:11:00Z">
        <w:r>
          <w:t>,</w:t>
        </w:r>
      </w:ins>
      <w:r>
        <w:t xml:space="preserve"> and the average loss on negative days is smaller than the average loss on all negative dates. In</w:t>
      </w:r>
      <w:r>
        <w:t xml:space="preserve"> combination</w:t>
      </w:r>
      <w:ins w:id="19" w:author="Ariella Brown" w:date="2017-07-25T20:11:00Z">
        <w:r>
          <w:t>,</w:t>
        </w:r>
      </w:ins>
      <w:r>
        <w:t xml:space="preserve"> this effect is strong enough to</w:t>
      </w:r>
      <w:ins w:id="20" w:author="Ariella Brown" w:date="2017-07-25T20:17:00Z">
        <w:r>
          <w:t xml:space="preserve"> produce</w:t>
        </w:r>
      </w:ins>
      <w:r>
        <w:t xml:space="preserve"> a gain of 1349%.</w:t>
      </w:r>
    </w:p>
    <w:p w:rsidR="00B434B5" w:rsidRDefault="00B434B5"/>
    <w:p w:rsidR="00B434B5" w:rsidRDefault="00A128C4">
      <w:r>
        <w:t>Case “</w:t>
      </w:r>
      <w:proofErr w:type="gramStart"/>
      <w:r>
        <w:t>us</w:t>
      </w:r>
      <w:proofErr w:type="gramEnd"/>
      <w:r>
        <w:t>-&gt;in”, trading at BSE:</w:t>
      </w:r>
    </w:p>
    <w:p w:rsidR="00B434B5" w:rsidRDefault="00A128C4">
      <w:r>
        <w:rPr>
          <w:noProof/>
          <w:lang w:val="de-AT"/>
        </w:rPr>
        <w:drawing>
          <wp:inline distT="0" distB="0" distL="0" distR="0">
            <wp:extent cx="9777730" cy="426656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9777730" cy="4266565"/>
                    </a:xfrm>
                    <a:prstGeom prst="rect">
                      <a:avLst/>
                    </a:prstGeom>
                    <a:ln/>
                  </pic:spPr>
                </pic:pic>
              </a:graphicData>
            </a:graphic>
          </wp:inline>
        </w:drawing>
      </w:r>
    </w:p>
    <w:p w:rsidR="00B434B5" w:rsidRDefault="00A128C4">
      <w:r>
        <w:t xml:space="preserve">The total gain in India is ca. 712%. </w:t>
      </w:r>
      <w:ins w:id="21" w:author="Ariella Brown" w:date="2017-07-25T20:17:00Z">
        <w:r>
          <w:t>While</w:t>
        </w:r>
      </w:ins>
      <w:r>
        <w:t xml:space="preserve"> not as big as the gain in New York</w:t>
      </w:r>
      <w:ins w:id="22" w:author="Ariella Brown" w:date="2017-07-25T20:17:00Z">
        <w:r>
          <w:t>, it is</w:t>
        </w:r>
      </w:ins>
      <w:r>
        <w:t xml:space="preserve"> still remarkable. </w:t>
      </w:r>
      <w:r>
        <w:br/>
        <w:t>Noticeable is the performance difference betwee</w:t>
      </w:r>
      <w:r>
        <w:t>n the trading model and the local row. A trad</w:t>
      </w:r>
      <w:ins w:id="23" w:author="Ariella Brown" w:date="2017-07-25T20:18:00Z">
        <w:r>
          <w:t>e</w:t>
        </w:r>
      </w:ins>
      <w:r>
        <w:t xml:space="preserve"> on each date in the dataset would have resulted in a loss of ca. 849%, whereas the trading model yield</w:t>
      </w:r>
      <w:ins w:id="24" w:author="Ariella Brown" w:date="2017-07-25T20:18:00Z">
        <w:r>
          <w:t>s</w:t>
        </w:r>
      </w:ins>
      <w:r>
        <w:t xml:space="preserve"> substantial profit.</w:t>
      </w:r>
    </w:p>
    <w:p w:rsidR="00B434B5" w:rsidRDefault="00B434B5"/>
    <w:p w:rsidR="00B434B5" w:rsidRDefault="00A128C4">
      <w:r>
        <w:t>Overall, it is obvious that the day performance of the previous, remote stock exchan</w:t>
      </w:r>
      <w:r>
        <w:t>ge contains a valuable signal that it is worth to</w:t>
      </w:r>
      <w:ins w:id="25" w:author="Ariella Brown" w:date="2017-07-25T20:18:00Z">
        <w:r>
          <w:t xml:space="preserve"> observing</w:t>
        </w:r>
      </w:ins>
      <w:r>
        <w:t>.</w:t>
      </w:r>
      <w:r>
        <w:br/>
        <w:t>In total the performance growths for the case “in-&gt;us” and “us-&gt;in”, but there are some interesting details. For example is the performance of WIT and VDTH negative in the “us-&gt;in” case and in th</w:t>
      </w:r>
      <w:r>
        <w:t>e “in-&gt;us” case WIT seems to yield no gain since 2010.</w:t>
      </w:r>
      <w:r>
        <w:br/>
        <w:t>Before we dive deeper into the data, we take a closer look at the correlation of the stock prices of the companies.</w:t>
      </w:r>
    </w:p>
    <w:p w:rsidR="00B434B5" w:rsidRDefault="00A128C4">
      <w:pPr>
        <w:pStyle w:val="Heading1"/>
        <w:contextualSpacing w:val="0"/>
      </w:pPr>
      <w:r>
        <w:t>Stock Price Correlations</w:t>
      </w:r>
    </w:p>
    <w:p w:rsidR="00B434B5" w:rsidRDefault="00A128C4">
      <w:r>
        <w:t>A scatterplot with the US and IN stock prices from 2008-01-0</w:t>
      </w:r>
      <w:r>
        <w:t>1 to 2017-07-01 looks somewhat weird:</w:t>
      </w:r>
    </w:p>
    <w:p w:rsidR="00B434B5" w:rsidRDefault="00A128C4">
      <w:r>
        <w:rPr>
          <w:noProof/>
          <w:lang w:val="de-AT"/>
        </w:rPr>
        <w:drawing>
          <wp:inline distT="0" distB="0" distL="0" distR="0">
            <wp:extent cx="9419136" cy="3048264"/>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9419136" cy="3048264"/>
                    </a:xfrm>
                    <a:prstGeom prst="rect">
                      <a:avLst/>
                    </a:prstGeom>
                    <a:ln/>
                  </pic:spPr>
                </pic:pic>
              </a:graphicData>
            </a:graphic>
          </wp:inline>
        </w:drawing>
      </w:r>
    </w:p>
    <w:p w:rsidR="00B434B5" w:rsidRDefault="00A128C4">
      <w:r>
        <w:t>The reasons for the different patches of the same company are stock splits performed in India. For example, IBN performed one at the end of 2015.</w:t>
      </w:r>
    </w:p>
    <w:p w:rsidR="00B434B5" w:rsidRDefault="00B434B5"/>
    <w:p w:rsidR="00B434B5" w:rsidRDefault="00A128C4">
      <w:r>
        <w:t xml:space="preserve"> </w:t>
      </w:r>
      <w:r>
        <w:rPr>
          <w:noProof/>
          <w:lang w:val="de-AT"/>
        </w:rPr>
        <w:drawing>
          <wp:inline distT="0" distB="0" distL="0" distR="0">
            <wp:extent cx="9419136" cy="3048264"/>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9419136" cy="3048264"/>
                    </a:xfrm>
                    <a:prstGeom prst="rect">
                      <a:avLst/>
                    </a:prstGeom>
                    <a:ln/>
                  </pic:spPr>
                </pic:pic>
              </a:graphicData>
            </a:graphic>
          </wp:inline>
        </w:drawing>
      </w:r>
    </w:p>
    <w:p w:rsidR="00B434B5" w:rsidRDefault="00A128C4">
      <w:r>
        <w:rPr>
          <w:noProof/>
          <w:lang w:val="de-AT"/>
        </w:rPr>
        <w:drawing>
          <wp:inline distT="0" distB="0" distL="0" distR="0">
            <wp:extent cx="9419136" cy="3048264"/>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9419136" cy="3048264"/>
                    </a:xfrm>
                    <a:prstGeom prst="rect">
                      <a:avLst/>
                    </a:prstGeom>
                    <a:ln/>
                  </pic:spPr>
                </pic:pic>
              </a:graphicData>
            </a:graphic>
          </wp:inline>
        </w:drawing>
      </w:r>
    </w:p>
    <w:p w:rsidR="00B434B5" w:rsidRDefault="00A128C4">
      <w:r>
        <w:t xml:space="preserve">The time range from 2008-01-01 to 2014-09-01 </w:t>
      </w:r>
      <w:proofErr w:type="gramStart"/>
      <w:r>
        <w:t>is strongly correlated</w:t>
      </w:r>
      <w:proofErr w:type="gramEnd"/>
      <w:r>
        <w:t>:</w:t>
      </w:r>
    </w:p>
    <w:p w:rsidR="00B434B5" w:rsidRDefault="00A128C4">
      <w:r>
        <w:rPr>
          <w:noProof/>
          <w:lang w:val="de-AT"/>
        </w:rPr>
        <w:drawing>
          <wp:inline distT="0" distB="0" distL="0" distR="0">
            <wp:extent cx="8854637" cy="3369781"/>
            <wp:effectExtent l="0" t="0" r="0" b="0"/>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a:srcRect/>
                    <a:stretch>
                      <a:fillRect/>
                    </a:stretch>
                  </pic:blipFill>
                  <pic:spPr>
                    <a:xfrm>
                      <a:off x="0" y="0"/>
                      <a:ext cx="8854637" cy="3369781"/>
                    </a:xfrm>
                    <a:prstGeom prst="rect">
                      <a:avLst/>
                    </a:prstGeom>
                    <a:ln/>
                  </pic:spPr>
                </pic:pic>
              </a:graphicData>
            </a:graphic>
          </wp:inline>
        </w:drawing>
      </w:r>
    </w:p>
    <w:p w:rsidR="00B434B5" w:rsidRDefault="00A128C4">
      <w:r>
        <w:t>Also the time range afterwards (2015-01-01 – 2017-07-01):</w:t>
      </w:r>
    </w:p>
    <w:p w:rsidR="00B434B5" w:rsidRDefault="00A128C4">
      <w:r>
        <w:rPr>
          <w:noProof/>
          <w:lang w:val="de-AT"/>
        </w:rPr>
        <w:drawing>
          <wp:inline distT="0" distB="0" distL="0" distR="0">
            <wp:extent cx="8979558" cy="3397085"/>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4"/>
                    <a:srcRect/>
                    <a:stretch>
                      <a:fillRect/>
                    </a:stretch>
                  </pic:blipFill>
                  <pic:spPr>
                    <a:xfrm>
                      <a:off x="0" y="0"/>
                      <a:ext cx="8979558" cy="3397085"/>
                    </a:xfrm>
                    <a:prstGeom prst="rect">
                      <a:avLst/>
                    </a:prstGeom>
                    <a:ln/>
                  </pic:spPr>
                </pic:pic>
              </a:graphicData>
            </a:graphic>
          </wp:inline>
        </w:drawing>
      </w:r>
    </w:p>
    <w:p w:rsidR="00B434B5" w:rsidRDefault="00A128C4">
      <w:r>
        <w:t>Considering the stock splits and comparing each company separately and without the split events the Pearson correlations of t</w:t>
      </w:r>
      <w:r>
        <w:t xml:space="preserve">he stock prices are always greater than 80%, except VDTH, where the correlation factor is only 73%. However, considering the circumstance that the US </w:t>
      </w:r>
      <w:proofErr w:type="gramStart"/>
      <w:r>
        <w:t>company</w:t>
      </w:r>
      <w:proofErr w:type="gramEnd"/>
      <w:r>
        <w:t xml:space="preserve"> VDTH is a subsidiary of the Indian group VIDEOIND it is still strong.</w:t>
      </w:r>
    </w:p>
    <w:p w:rsidR="00B434B5" w:rsidRDefault="00B434B5"/>
    <w:p w:rsidR="00B434B5" w:rsidRDefault="00A128C4">
      <w:pPr>
        <w:pStyle w:val="Heading1"/>
        <w:contextualSpacing w:val="0"/>
      </w:pPr>
      <w:r>
        <w:t>Day Performance Correlation</w:t>
      </w:r>
      <w:r>
        <w:t>s</w:t>
      </w:r>
    </w:p>
    <w:p w:rsidR="00B434B5" w:rsidRDefault="00A128C4">
      <w:r>
        <w:t>After the stock price correlations, we turn to the day performance correlations, i.e. the relationship between the day performance of the previous stock exchange and the current/local one.</w:t>
      </w:r>
    </w:p>
    <w:p w:rsidR="00B434B5" w:rsidRDefault="00A128C4">
      <w:r>
        <w:t>The correlations per company in the time range 2008-01-01 to 2017</w:t>
      </w:r>
      <w:r>
        <w:t>-07-01 are as following:</w:t>
      </w:r>
    </w:p>
    <w:p w:rsidR="00B434B5" w:rsidRDefault="00A128C4">
      <w:r>
        <w:t>Trading in US, “in-&gt;us”:</w:t>
      </w:r>
    </w:p>
    <w:p w:rsidR="00B434B5" w:rsidRDefault="00A128C4">
      <w:r>
        <w:rPr>
          <w:noProof/>
          <w:lang w:val="de-AT"/>
        </w:rPr>
        <w:drawing>
          <wp:inline distT="0" distB="0" distL="0" distR="0">
            <wp:extent cx="2857500" cy="2143125"/>
            <wp:effectExtent l="0" t="0" r="0" b="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5"/>
                    <a:srcRect/>
                    <a:stretch>
                      <a:fillRect/>
                    </a:stretch>
                  </pic:blipFill>
                  <pic:spPr>
                    <a:xfrm>
                      <a:off x="0" y="0"/>
                      <a:ext cx="2857500" cy="2143125"/>
                    </a:xfrm>
                    <a:prstGeom prst="rect">
                      <a:avLst/>
                    </a:prstGeom>
                    <a:ln/>
                  </pic:spPr>
                </pic:pic>
              </a:graphicData>
            </a:graphic>
          </wp:inline>
        </w:drawing>
      </w:r>
    </w:p>
    <w:p w:rsidR="00B434B5" w:rsidRDefault="00A128C4">
      <w:r>
        <w:t xml:space="preserve">The correlation factors are much weaker than the ones of the stock prices. However, there is a measurable relationship, except for VDTH. </w:t>
      </w:r>
      <w:r>
        <w:br/>
        <w:t>The total correlation over all companies is 15%.</w:t>
      </w:r>
    </w:p>
    <w:p w:rsidR="00B434B5" w:rsidRDefault="00A128C4">
      <w:r>
        <w:t>Trading in India,</w:t>
      </w:r>
      <w:r>
        <w:t xml:space="preserve"> case “us-&gt;in”:</w:t>
      </w:r>
    </w:p>
    <w:p w:rsidR="00B434B5" w:rsidRDefault="00A128C4">
      <w:r>
        <w:rPr>
          <w:noProof/>
          <w:lang w:val="de-AT"/>
        </w:rPr>
        <w:drawing>
          <wp:inline distT="0" distB="0" distL="0" distR="0">
            <wp:extent cx="2790547" cy="2148550"/>
            <wp:effectExtent l="0" t="0" r="0" b="0"/>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6"/>
                    <a:srcRect/>
                    <a:stretch>
                      <a:fillRect/>
                    </a:stretch>
                  </pic:blipFill>
                  <pic:spPr>
                    <a:xfrm>
                      <a:off x="0" y="0"/>
                      <a:ext cx="2790547" cy="2148550"/>
                    </a:xfrm>
                    <a:prstGeom prst="rect">
                      <a:avLst/>
                    </a:prstGeom>
                    <a:ln/>
                  </pic:spPr>
                </pic:pic>
              </a:graphicData>
            </a:graphic>
          </wp:inline>
        </w:drawing>
      </w:r>
    </w:p>
    <w:p w:rsidR="00B434B5" w:rsidRDefault="00A128C4">
      <w:r>
        <w:t>The correlation factors are also much weaker than the ones of the stock prices and additional they are weaker as in the “in-&gt;us” case. This could explain the lower overall trading performance there. The Pearson correlation of VDTH is even</w:t>
      </w:r>
      <w:r>
        <w:t xml:space="preserve"> negative</w:t>
      </w:r>
      <w:ins w:id="26" w:author="Ariella Brown" w:date="2017-07-25T21:28:00Z">
        <w:r>
          <w:t>,</w:t>
        </w:r>
      </w:ins>
      <w:r>
        <w:t xml:space="preserve"> and the VEDL and WIT</w:t>
      </w:r>
      <w:ins w:id="27" w:author="Ariella Brown" w:date="2017-07-25T21:28:00Z">
        <w:r>
          <w:t xml:space="preserve"> ones</w:t>
        </w:r>
      </w:ins>
      <w:r>
        <w:t xml:space="preserve"> are considerabl</w:t>
      </w:r>
      <w:ins w:id="28" w:author="Ariella Brown" w:date="2017-07-25T21:28:00Z">
        <w:r>
          <w:t>y</w:t>
        </w:r>
      </w:ins>
      <w:r>
        <w:t xml:space="preserve"> low. Removing VDTH and calculating the overall trading performance from 2008-01-01 to 2017-07-01 yields a gain of 776.36%, 63.38% more than with VDTH. Removing VDTH and WIT yields an overall trading per</w:t>
      </w:r>
      <w:r>
        <w:t>formance of 805.42% (92.44% more).</w:t>
      </w:r>
      <w:r>
        <w:br/>
        <w:t>Because of the low overall day performance correlation of VDTH</w:t>
      </w:r>
      <w:ins w:id="29" w:author="Ariella Brown" w:date="2017-07-25T21:29:00Z">
        <w:r>
          <w:t>,</w:t>
        </w:r>
      </w:ins>
      <w:r>
        <w:t xml:space="preserve"> it </w:t>
      </w:r>
      <w:proofErr w:type="gramStart"/>
      <w:r>
        <w:t>is not evaluated</w:t>
      </w:r>
      <w:proofErr w:type="gramEnd"/>
      <w:r>
        <w:t xml:space="preserve"> anymore below.</w:t>
      </w:r>
    </w:p>
    <w:p w:rsidR="00B434B5" w:rsidRDefault="00A128C4">
      <w:r>
        <w:t>To investigate the correlations in more detail we introduce two new measures, a sliding correlation and sliding trading pe</w:t>
      </w:r>
      <w:r>
        <w:t>rformance.</w:t>
      </w:r>
    </w:p>
    <w:p w:rsidR="00B434B5" w:rsidRDefault="00A128C4">
      <w:pPr>
        <w:pStyle w:val="Heading2"/>
        <w:contextualSpacing w:val="0"/>
      </w:pPr>
      <w:r>
        <w:t>Sliding Correlation and Trading Performance</w:t>
      </w:r>
    </w:p>
    <w:p w:rsidR="00B434B5" w:rsidRDefault="00A128C4">
      <w:r>
        <w:t>The sliding correlation calculates for each data point (=date/row in our dataset) the correlation between local and remote performance of the last N rows/dates before. In the Shiny App</w:t>
      </w:r>
      <w:ins w:id="30" w:author="Ariella Brown" w:date="2017-07-25T21:29:00Z">
        <w:r>
          <w:t>,</w:t>
        </w:r>
      </w:ins>
      <w:r>
        <w:t xml:space="preserve"> N </w:t>
      </w:r>
      <w:proofErr w:type="gramStart"/>
      <w:r>
        <w:t>can be set</w:t>
      </w:r>
      <w:proofErr w:type="gramEnd"/>
      <w:r>
        <w:t xml:space="preserve"> to</w:t>
      </w:r>
      <w:r>
        <w:t xml:space="preserve"> a value in between 10 and 120. In the following, I used the value 60, which is a good tradeoff between accuracy and noise.  The sliding trading performance </w:t>
      </w:r>
      <w:proofErr w:type="gramStart"/>
      <w:r>
        <w:t>is calculated</w:t>
      </w:r>
      <w:proofErr w:type="gramEnd"/>
      <w:r>
        <w:t xml:space="preserve"> the same way. For the last N </w:t>
      </w:r>
      <w:proofErr w:type="gramStart"/>
      <w:r>
        <w:t>rows</w:t>
      </w:r>
      <w:proofErr w:type="gramEnd"/>
      <w:r>
        <w:t xml:space="preserve"> the trading model is applied and the win/loss is ca</w:t>
      </w:r>
      <w:r>
        <w:t>lculated.</w:t>
      </w:r>
    </w:p>
    <w:p w:rsidR="00B434B5" w:rsidRDefault="00A128C4">
      <w:r>
        <w:t>Investigating the distribution of the sliding correlation and the sliding trading performance for the time range from 2008-01-01 to 2017-07-01 gives the following boxplots:</w:t>
      </w:r>
    </w:p>
    <w:p w:rsidR="00B434B5" w:rsidRDefault="00A128C4">
      <w:r>
        <w:t>Trading in US, case “in-&gt;us”:</w:t>
      </w:r>
    </w:p>
    <w:p w:rsidR="00B434B5" w:rsidRDefault="00A128C4">
      <w:r>
        <w:rPr>
          <w:noProof/>
          <w:lang w:val="de-AT"/>
        </w:rPr>
        <w:drawing>
          <wp:inline distT="0" distB="0" distL="0" distR="0">
            <wp:extent cx="4686706" cy="3048264"/>
            <wp:effectExtent l="0" t="0" r="0" b="0"/>
            <wp:docPr id="2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7"/>
                    <a:srcRect/>
                    <a:stretch>
                      <a:fillRect/>
                    </a:stretch>
                  </pic:blipFill>
                  <pic:spPr>
                    <a:xfrm>
                      <a:off x="0" y="0"/>
                      <a:ext cx="4686706" cy="3048264"/>
                    </a:xfrm>
                    <a:prstGeom prst="rect">
                      <a:avLst/>
                    </a:prstGeom>
                    <a:ln/>
                  </pic:spPr>
                </pic:pic>
              </a:graphicData>
            </a:graphic>
          </wp:inline>
        </w:drawing>
      </w:r>
    </w:p>
    <w:p w:rsidR="00B434B5" w:rsidRDefault="00A128C4">
      <w:r>
        <w:rPr>
          <w:noProof/>
          <w:lang w:val="de-AT"/>
        </w:rPr>
        <w:drawing>
          <wp:inline distT="0" distB="0" distL="0" distR="0">
            <wp:extent cx="4686706" cy="3048264"/>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8"/>
                    <a:srcRect/>
                    <a:stretch>
                      <a:fillRect/>
                    </a:stretch>
                  </pic:blipFill>
                  <pic:spPr>
                    <a:xfrm>
                      <a:off x="0" y="0"/>
                      <a:ext cx="4686706" cy="3048264"/>
                    </a:xfrm>
                    <a:prstGeom prst="rect">
                      <a:avLst/>
                    </a:prstGeom>
                    <a:ln/>
                  </pic:spPr>
                </pic:pic>
              </a:graphicData>
            </a:graphic>
          </wp:inline>
        </w:drawing>
      </w:r>
    </w:p>
    <w:p w:rsidR="00B434B5" w:rsidRDefault="00B434B5"/>
    <w:p w:rsidR="00B434B5" w:rsidRDefault="00A128C4">
      <w:r>
        <w:t>Trading in India, case “us-&gt;in”:</w:t>
      </w:r>
    </w:p>
    <w:p w:rsidR="00B434B5" w:rsidRDefault="00A128C4">
      <w:r>
        <w:rPr>
          <w:noProof/>
          <w:lang w:val="de-AT"/>
        </w:rPr>
        <w:drawing>
          <wp:inline distT="0" distB="0" distL="0" distR="0">
            <wp:extent cx="4686706" cy="3048264"/>
            <wp:effectExtent l="0" t="0" r="0" b="0"/>
            <wp:docPr id="2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9"/>
                    <a:srcRect/>
                    <a:stretch>
                      <a:fillRect/>
                    </a:stretch>
                  </pic:blipFill>
                  <pic:spPr>
                    <a:xfrm>
                      <a:off x="0" y="0"/>
                      <a:ext cx="4686706" cy="3048264"/>
                    </a:xfrm>
                    <a:prstGeom prst="rect">
                      <a:avLst/>
                    </a:prstGeom>
                    <a:ln/>
                  </pic:spPr>
                </pic:pic>
              </a:graphicData>
            </a:graphic>
          </wp:inline>
        </w:drawing>
      </w:r>
    </w:p>
    <w:p w:rsidR="00B434B5" w:rsidRDefault="00A128C4">
      <w:r>
        <w:rPr>
          <w:noProof/>
          <w:lang w:val="de-AT"/>
        </w:rPr>
        <w:drawing>
          <wp:inline distT="0" distB="0" distL="0" distR="0">
            <wp:extent cx="4686706" cy="3048264"/>
            <wp:effectExtent l="0" t="0" r="0" b="0"/>
            <wp:docPr id="2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0"/>
                    <a:srcRect/>
                    <a:stretch>
                      <a:fillRect/>
                    </a:stretch>
                  </pic:blipFill>
                  <pic:spPr>
                    <a:xfrm>
                      <a:off x="0" y="0"/>
                      <a:ext cx="4686706" cy="3048264"/>
                    </a:xfrm>
                    <a:prstGeom prst="rect">
                      <a:avLst/>
                    </a:prstGeom>
                    <a:ln/>
                  </pic:spPr>
                </pic:pic>
              </a:graphicData>
            </a:graphic>
          </wp:inline>
        </w:drawing>
      </w:r>
    </w:p>
    <w:p w:rsidR="00B434B5" w:rsidRDefault="00A128C4">
      <w:r>
        <w:t>T</w:t>
      </w:r>
      <w:r>
        <w:t>he sliding correlation factors are predominantly positive.</w:t>
      </w:r>
      <w:ins w:id="31" w:author="Ariella Brown" w:date="2017-07-25T21:30:00Z">
        <w:r>
          <w:t xml:space="preserve"> </w:t>
        </w:r>
      </w:ins>
      <w:r>
        <w:t>The sliding trading performance lies around zero, but still a bit above</w:t>
      </w:r>
      <w:ins w:id="32" w:author="Ariella Brown" w:date="2017-07-25T21:30:00Z">
        <w:r>
          <w:t>,</w:t>
        </w:r>
      </w:ins>
      <w:r>
        <w:t xml:space="preserve"> which is enough to generate a</w:t>
      </w:r>
      <w:del w:id="33" w:author="Ariella Brown" w:date="2017-07-25T21:30:00Z">
        <w:r>
          <w:delText>n</w:delText>
        </w:r>
      </w:del>
      <w:r>
        <w:t xml:space="preserve"> positive overall trading performance.</w:t>
      </w:r>
    </w:p>
    <w:p w:rsidR="00B434B5" w:rsidRDefault="00A128C4">
      <w:r>
        <w:t xml:space="preserve">The following tables show the correlation between the sliding correlation factors and the sliding trading performance: </w:t>
      </w:r>
    </w:p>
    <w:p w:rsidR="00B434B5" w:rsidRDefault="00A128C4">
      <w:r>
        <w:t>Trading in US, “in-&gt;us” case:</w:t>
      </w:r>
    </w:p>
    <w:p w:rsidR="00B434B5" w:rsidRDefault="00A128C4">
      <w:r>
        <w:rPr>
          <w:noProof/>
          <w:lang w:val="de-AT"/>
        </w:rPr>
        <w:drawing>
          <wp:inline distT="0" distB="0" distL="0" distR="0">
            <wp:extent cx="2576525" cy="1449788"/>
            <wp:effectExtent l="0" t="0" r="0" b="0"/>
            <wp:docPr id="25"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1"/>
                    <a:srcRect/>
                    <a:stretch>
                      <a:fillRect/>
                    </a:stretch>
                  </pic:blipFill>
                  <pic:spPr>
                    <a:xfrm>
                      <a:off x="0" y="0"/>
                      <a:ext cx="2576525" cy="1449788"/>
                    </a:xfrm>
                    <a:prstGeom prst="rect">
                      <a:avLst/>
                    </a:prstGeom>
                    <a:ln/>
                  </pic:spPr>
                </pic:pic>
              </a:graphicData>
            </a:graphic>
          </wp:inline>
        </w:drawing>
      </w:r>
    </w:p>
    <w:p w:rsidR="00B434B5" w:rsidRDefault="00A128C4">
      <w:r>
        <w:t>Trading in India, “us-&gt;in” case:</w:t>
      </w:r>
    </w:p>
    <w:p w:rsidR="00B434B5" w:rsidRDefault="00A128C4">
      <w:r>
        <w:rPr>
          <w:noProof/>
          <w:lang w:val="de-AT"/>
        </w:rPr>
        <w:drawing>
          <wp:inline distT="0" distB="0" distL="0" distR="0">
            <wp:extent cx="2569645" cy="1461632"/>
            <wp:effectExtent l="0" t="0" r="0" b="0"/>
            <wp:docPr id="26"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2"/>
                    <a:srcRect/>
                    <a:stretch>
                      <a:fillRect/>
                    </a:stretch>
                  </pic:blipFill>
                  <pic:spPr>
                    <a:xfrm>
                      <a:off x="0" y="0"/>
                      <a:ext cx="2569645" cy="1461632"/>
                    </a:xfrm>
                    <a:prstGeom prst="rect">
                      <a:avLst/>
                    </a:prstGeom>
                    <a:ln/>
                  </pic:spPr>
                </pic:pic>
              </a:graphicData>
            </a:graphic>
          </wp:inline>
        </w:drawing>
      </w:r>
    </w:p>
    <w:p w:rsidR="00B434B5" w:rsidRDefault="00A128C4">
      <w:r>
        <w:t>The correlations are distinctive and show that the trading performance depends on the day performance correlations. However, the correlation factors for different companies varies noticeably. We should also consider that for every row/date there is a measu</w:t>
      </w:r>
      <w:r>
        <w:t xml:space="preserve">re pair of the remote and local day performance but only for dates with a positive remote day performance </w:t>
      </w:r>
      <w:ins w:id="34" w:author="Ariella Brown" w:date="2017-07-25T21:30:00Z">
        <w:r>
          <w:t xml:space="preserve">when </w:t>
        </w:r>
      </w:ins>
      <w:r>
        <w:t>we trade. That means, even with a strong remote/local correlation of the day performances</w:t>
      </w:r>
      <w:ins w:id="35" w:author="Ariella Brown" w:date="2017-07-25T21:31:00Z">
        <w:r>
          <w:t>,</w:t>
        </w:r>
      </w:ins>
      <w:r>
        <w:t xml:space="preserve"> it </w:t>
      </w:r>
      <w:proofErr w:type="gramStart"/>
      <w:r>
        <w:t>is not guaranteed</w:t>
      </w:r>
      <w:proofErr w:type="gramEnd"/>
      <w:r>
        <w:t xml:space="preserve"> that the remote day performance i</w:t>
      </w:r>
      <w:r>
        <w:t>s positive and</w:t>
      </w:r>
      <w:ins w:id="36" w:author="Ariella Brown" w:date="2017-07-25T21:31:00Z">
        <w:r>
          <w:t xml:space="preserve"> that the trade</w:t>
        </w:r>
      </w:ins>
      <w:r>
        <w:t xml:space="preserve"> trigger</w:t>
      </w:r>
      <w:ins w:id="37" w:author="Ariella Brown" w:date="2017-07-25T21:31:00Z">
        <w:r>
          <w:t>ed would</w:t>
        </w:r>
      </w:ins>
      <w:r>
        <w:t xml:space="preserve"> yield a profit. </w:t>
      </w:r>
    </w:p>
    <w:p w:rsidR="00B434B5" w:rsidRDefault="00A128C4">
      <w:r>
        <w:t>In the following we look onto some of the companies from 2015-01-01 to 2017-06-01 for the “in-&gt;us” case.</w:t>
      </w:r>
    </w:p>
    <w:p w:rsidR="00B434B5" w:rsidRDefault="00B434B5"/>
    <w:p w:rsidR="00B434B5" w:rsidRDefault="00A128C4">
      <w:pPr>
        <w:pStyle w:val="Heading2"/>
        <w:contextualSpacing w:val="0"/>
      </w:pPr>
      <w:r>
        <w:t>ICICI Bank (IBN)</w:t>
      </w:r>
    </w:p>
    <w:p w:rsidR="00B434B5" w:rsidRDefault="00B434B5"/>
    <w:p w:rsidR="00B434B5" w:rsidRDefault="00A128C4">
      <w:r>
        <w:rPr>
          <w:noProof/>
          <w:lang w:val="de-AT"/>
        </w:rPr>
        <w:drawing>
          <wp:inline distT="0" distB="0" distL="0" distR="0">
            <wp:extent cx="7726890" cy="854024"/>
            <wp:effectExtent l="0" t="0" r="0" b="0"/>
            <wp:docPr id="27"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3"/>
                    <a:srcRect/>
                    <a:stretch>
                      <a:fillRect/>
                    </a:stretch>
                  </pic:blipFill>
                  <pic:spPr>
                    <a:xfrm>
                      <a:off x="0" y="0"/>
                      <a:ext cx="7726890" cy="854024"/>
                    </a:xfrm>
                    <a:prstGeom prst="rect">
                      <a:avLst/>
                    </a:prstGeom>
                    <a:ln/>
                  </pic:spPr>
                </pic:pic>
              </a:graphicData>
            </a:graphic>
          </wp:inline>
        </w:drawing>
      </w:r>
    </w:p>
    <w:p w:rsidR="00B434B5" w:rsidRDefault="00A128C4">
      <w:r>
        <w:t>The overall performance in the time range is ca. 12.9% and clear ov</w:t>
      </w:r>
      <w:r>
        <w:t>er the every-day-trading performance of -29.13%.</w:t>
      </w:r>
    </w:p>
    <w:p w:rsidR="00B434B5" w:rsidRDefault="00B434B5"/>
    <w:p w:rsidR="00B434B5" w:rsidRDefault="00A128C4">
      <w:r>
        <w:t xml:space="preserve"> </w:t>
      </w:r>
      <w:r>
        <w:rPr>
          <w:noProof/>
          <w:lang w:val="de-AT"/>
        </w:rPr>
        <w:drawing>
          <wp:inline distT="0" distB="0" distL="0" distR="0">
            <wp:extent cx="7849003" cy="2540131"/>
            <wp:effectExtent l="0" t="0" r="0" b="0"/>
            <wp:docPr id="28"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4"/>
                    <a:srcRect/>
                    <a:stretch>
                      <a:fillRect/>
                    </a:stretch>
                  </pic:blipFill>
                  <pic:spPr>
                    <a:xfrm>
                      <a:off x="0" y="0"/>
                      <a:ext cx="7849003" cy="2540131"/>
                    </a:xfrm>
                    <a:prstGeom prst="rect">
                      <a:avLst/>
                    </a:prstGeom>
                    <a:ln/>
                  </pic:spPr>
                </pic:pic>
              </a:graphicData>
            </a:graphic>
          </wp:inline>
        </w:drawing>
      </w:r>
    </w:p>
    <w:p w:rsidR="00B434B5" w:rsidRDefault="00A128C4">
      <w:r>
        <w:t>The trading performance changed noticeable</w:t>
      </w:r>
      <w:r>
        <w:t xml:space="preserve"> over the time with a clear negative peak in the first quarter of 2016</w:t>
      </w:r>
      <w:del w:id="38" w:author="Ariella Brown" w:date="2017-07-25T21:31:00Z">
        <w:r>
          <w:delText>,</w:delText>
        </w:r>
      </w:del>
      <w:r>
        <w:t xml:space="preserve"> but recovers later.</w:t>
      </w:r>
    </w:p>
    <w:p w:rsidR="00B434B5" w:rsidRDefault="00B434B5">
      <w:bookmarkStart w:id="39" w:name="_GoBack"/>
      <w:bookmarkEnd w:id="39"/>
    </w:p>
    <w:p w:rsidR="00B434B5" w:rsidRDefault="00A128C4">
      <w:r>
        <w:rPr>
          <w:noProof/>
          <w:lang w:val="de-AT"/>
        </w:rPr>
        <w:drawing>
          <wp:inline distT="0" distB="0" distL="0" distR="0">
            <wp:extent cx="7849003" cy="2540131"/>
            <wp:effectExtent l="0" t="0" r="0" b="0"/>
            <wp:docPr id="2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5"/>
                    <a:srcRect/>
                    <a:stretch>
                      <a:fillRect/>
                    </a:stretch>
                  </pic:blipFill>
                  <pic:spPr>
                    <a:xfrm>
                      <a:off x="0" y="0"/>
                      <a:ext cx="7849003" cy="2540131"/>
                    </a:xfrm>
                    <a:prstGeom prst="rect">
                      <a:avLst/>
                    </a:prstGeom>
                    <a:ln/>
                  </pic:spPr>
                </pic:pic>
              </a:graphicData>
            </a:graphic>
          </wp:inline>
        </w:drawing>
      </w:r>
    </w:p>
    <w:p w:rsidR="00B434B5" w:rsidRDefault="00A128C4">
      <w:r>
        <w:t xml:space="preserve">The sliding correlation plot </w:t>
      </w:r>
      <w:proofErr w:type="gramStart"/>
      <w:r>
        <w:t>gives an explanation for</w:t>
      </w:r>
      <w:proofErr w:type="gramEnd"/>
      <w:r>
        <w:t xml:space="preserve"> the observati</w:t>
      </w:r>
      <w:r>
        <w:t>on above. Starting at the middle of 2015 the correlation decreases and went even negative, causing substantial trading losses. During 2016 the correlation recovered and went clearly positive, driving the trading performance positive again but seems to decr</w:t>
      </w:r>
      <w:r>
        <w:t>ease again in 2017.</w:t>
      </w:r>
    </w:p>
    <w:p w:rsidR="00B434B5" w:rsidRDefault="00A128C4">
      <w:r>
        <w:t xml:space="preserve">The overall correlation of the local and remote day performances </w:t>
      </w:r>
      <w:proofErr w:type="gramStart"/>
      <w:r>
        <w:t>are given</w:t>
      </w:r>
      <w:proofErr w:type="gramEnd"/>
      <w:r>
        <w:t xml:space="preserve"> in the following table:</w:t>
      </w:r>
    </w:p>
    <w:p w:rsidR="00B434B5" w:rsidRDefault="00A128C4">
      <w:r>
        <w:rPr>
          <w:noProof/>
          <w:lang w:val="de-AT"/>
        </w:rPr>
        <w:drawing>
          <wp:inline distT="0" distB="0" distL="0" distR="0">
            <wp:extent cx="2362821" cy="719120"/>
            <wp:effectExtent l="0" t="0" r="0" b="0"/>
            <wp:docPr id="3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6"/>
                    <a:srcRect/>
                    <a:stretch>
                      <a:fillRect/>
                    </a:stretch>
                  </pic:blipFill>
                  <pic:spPr>
                    <a:xfrm>
                      <a:off x="0" y="0"/>
                      <a:ext cx="2362821" cy="719120"/>
                    </a:xfrm>
                    <a:prstGeom prst="rect">
                      <a:avLst/>
                    </a:prstGeom>
                    <a:ln/>
                  </pic:spPr>
                </pic:pic>
              </a:graphicData>
            </a:graphic>
          </wp:inline>
        </w:drawing>
      </w:r>
    </w:p>
    <w:p w:rsidR="00B434B5" w:rsidRDefault="00A128C4">
      <w:r>
        <w:t xml:space="preserve">The evaluation shows the volatility of </w:t>
      </w:r>
      <w:proofErr w:type="gramStart"/>
      <w:r>
        <w:t>the day performance correlation and how it drives the trading performance up and down</w:t>
      </w:r>
      <w:proofErr w:type="gramEnd"/>
      <w:r>
        <w:t xml:space="preserve">. Overall, </w:t>
      </w:r>
      <w:r>
        <w:t xml:space="preserve">there is a profit of 12.87% but during </w:t>
      </w:r>
      <w:proofErr w:type="gramStart"/>
      <w:r>
        <w:t>2015</w:t>
      </w:r>
      <w:proofErr w:type="gramEnd"/>
      <w:r>
        <w:t xml:space="preserve"> it was strongly negative.</w:t>
      </w:r>
    </w:p>
    <w:p w:rsidR="00B434B5" w:rsidRDefault="00B434B5"/>
    <w:p w:rsidR="00B434B5" w:rsidRDefault="00A128C4">
      <w:pPr>
        <w:pStyle w:val="Heading2"/>
        <w:contextualSpacing w:val="0"/>
      </w:pPr>
      <w:proofErr w:type="spellStart"/>
      <w:r>
        <w:t>Vedenta</w:t>
      </w:r>
      <w:proofErr w:type="spellEnd"/>
      <w:r>
        <w:t xml:space="preserve"> Limited (VEDL)</w:t>
      </w:r>
    </w:p>
    <w:p w:rsidR="00B434B5" w:rsidRDefault="00B434B5"/>
    <w:p w:rsidR="00B434B5" w:rsidRDefault="00A128C4">
      <w:r>
        <w:rPr>
          <w:noProof/>
          <w:lang w:val="de-AT"/>
        </w:rPr>
        <w:drawing>
          <wp:inline distT="0" distB="0" distL="0" distR="0">
            <wp:extent cx="7652407" cy="800208"/>
            <wp:effectExtent l="0" t="0" r="0" b="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7"/>
                    <a:srcRect/>
                    <a:stretch>
                      <a:fillRect/>
                    </a:stretch>
                  </pic:blipFill>
                  <pic:spPr>
                    <a:xfrm>
                      <a:off x="0" y="0"/>
                      <a:ext cx="7652407" cy="800208"/>
                    </a:xfrm>
                    <a:prstGeom prst="rect">
                      <a:avLst/>
                    </a:prstGeom>
                    <a:ln/>
                  </pic:spPr>
                </pic:pic>
              </a:graphicData>
            </a:graphic>
          </wp:inline>
        </w:drawing>
      </w:r>
    </w:p>
    <w:p w:rsidR="00B434B5" w:rsidRDefault="00A128C4">
      <w:r>
        <w:t>The overall trading performance is impressive; it is noticeable that even every-day-trading would had yield a gain of 49.27%.</w:t>
      </w:r>
    </w:p>
    <w:p w:rsidR="00B434B5" w:rsidRDefault="00A128C4">
      <w:r>
        <w:rPr>
          <w:noProof/>
          <w:lang w:val="de-AT"/>
        </w:rPr>
        <w:drawing>
          <wp:inline distT="0" distB="0" distL="0" distR="0">
            <wp:extent cx="7849003" cy="254013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7849003" cy="2540131"/>
                    </a:xfrm>
                    <a:prstGeom prst="rect">
                      <a:avLst/>
                    </a:prstGeom>
                    <a:ln/>
                  </pic:spPr>
                </pic:pic>
              </a:graphicData>
            </a:graphic>
          </wp:inline>
        </w:drawing>
      </w:r>
    </w:p>
    <w:p w:rsidR="00B434B5" w:rsidRDefault="00A128C4">
      <w:r>
        <w:t>The trading performance increas</w:t>
      </w:r>
      <w:r>
        <w:t xml:space="preserve">ed constantly and almost linearly, </w:t>
      </w:r>
      <w:proofErr w:type="gramStart"/>
      <w:r>
        <w:t>pretty ideally</w:t>
      </w:r>
      <w:proofErr w:type="gramEnd"/>
      <w:r>
        <w:t>.</w:t>
      </w:r>
    </w:p>
    <w:p w:rsidR="00B434B5" w:rsidRDefault="00A128C4">
      <w:r>
        <w:rPr>
          <w:noProof/>
          <w:lang w:val="de-AT"/>
        </w:rPr>
        <w:drawing>
          <wp:inline distT="0" distB="0" distL="0" distR="0">
            <wp:extent cx="7849003" cy="254013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7849003" cy="2540131"/>
                    </a:xfrm>
                    <a:prstGeom prst="rect">
                      <a:avLst/>
                    </a:prstGeom>
                    <a:ln/>
                  </pic:spPr>
                </pic:pic>
              </a:graphicData>
            </a:graphic>
          </wp:inline>
        </w:drawing>
      </w:r>
    </w:p>
    <w:p w:rsidR="00B434B5" w:rsidRDefault="00A128C4">
      <w:r>
        <w:t>The sliding correlation plot shows some volatility, but it stayed positive over the complete time span.</w:t>
      </w:r>
    </w:p>
    <w:p w:rsidR="00B434B5" w:rsidRDefault="00A128C4">
      <w:r>
        <w:rPr>
          <w:noProof/>
          <w:lang w:val="de-AT"/>
        </w:rPr>
        <w:drawing>
          <wp:inline distT="0" distB="0" distL="0" distR="0">
            <wp:extent cx="2429983" cy="719154"/>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2429983" cy="719154"/>
                    </a:xfrm>
                    <a:prstGeom prst="rect">
                      <a:avLst/>
                    </a:prstGeom>
                    <a:ln/>
                  </pic:spPr>
                </pic:pic>
              </a:graphicData>
            </a:graphic>
          </wp:inline>
        </w:drawing>
      </w:r>
    </w:p>
    <w:p w:rsidR="00B434B5" w:rsidRDefault="00A128C4">
      <w:r>
        <w:t>The overall correlation of the local and remote day performances is high.</w:t>
      </w:r>
    </w:p>
    <w:p w:rsidR="00B434B5" w:rsidRDefault="00A128C4">
      <w:r>
        <w:t>VEDL is an example for an optimal case, a strong and constant positive correlation of the day performances that yields to a linear trading gain.</w:t>
      </w:r>
      <w:r>
        <w:br/>
      </w:r>
    </w:p>
    <w:p w:rsidR="00B434B5" w:rsidRDefault="00A128C4">
      <w:pPr>
        <w:pStyle w:val="Heading2"/>
        <w:contextualSpacing w:val="0"/>
      </w:pPr>
      <w:r>
        <w:t>Infosys (INFY)</w:t>
      </w:r>
    </w:p>
    <w:p w:rsidR="00B434B5" w:rsidRDefault="00B434B5"/>
    <w:p w:rsidR="00B434B5" w:rsidRDefault="00A128C4">
      <w:r>
        <w:t xml:space="preserve"> </w:t>
      </w:r>
      <w:r>
        <w:rPr>
          <w:noProof/>
          <w:lang w:val="de-AT"/>
        </w:rPr>
        <w:drawing>
          <wp:inline distT="0" distB="0" distL="0" distR="0">
            <wp:extent cx="7483268" cy="7949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7483268" cy="794975"/>
                    </a:xfrm>
                    <a:prstGeom prst="rect">
                      <a:avLst/>
                    </a:prstGeom>
                    <a:ln/>
                  </pic:spPr>
                </pic:pic>
              </a:graphicData>
            </a:graphic>
          </wp:inline>
        </w:drawing>
      </w:r>
    </w:p>
    <w:p w:rsidR="00B434B5" w:rsidRDefault="00A128C4">
      <w:r>
        <w:t xml:space="preserve">The overall trading performance is low and smaller than the every-day-trading performance. </w:t>
      </w:r>
      <w:r>
        <w:t>That means that our trading model does not generated any advantage, quite the contrary.</w:t>
      </w:r>
    </w:p>
    <w:p w:rsidR="00B434B5" w:rsidRDefault="00A128C4">
      <w:r>
        <w:rPr>
          <w:noProof/>
          <w:lang w:val="de-AT"/>
        </w:rPr>
        <w:drawing>
          <wp:inline distT="0" distB="0" distL="0" distR="0">
            <wp:extent cx="7849003" cy="2540131"/>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7849003" cy="2540131"/>
                    </a:xfrm>
                    <a:prstGeom prst="rect">
                      <a:avLst/>
                    </a:prstGeom>
                    <a:ln/>
                  </pic:spPr>
                </pic:pic>
              </a:graphicData>
            </a:graphic>
          </wp:inline>
        </w:drawing>
      </w:r>
    </w:p>
    <w:p w:rsidR="00B434B5" w:rsidRDefault="00A128C4">
      <w:r>
        <w:t>The trading performance moved up and down with a strong positive peak in 2016</w:t>
      </w:r>
      <w:del w:id="40" w:author="Ariella Brown" w:date="2017-07-25T21:41:00Z">
        <w:r>
          <w:delText>,</w:delText>
        </w:r>
      </w:del>
      <w:r>
        <w:t xml:space="preserve"> but decrease</w:t>
      </w:r>
      <w:ins w:id="41" w:author="Ariella Brown" w:date="2017-07-25T21:41:00Z">
        <w:r>
          <w:t>d</w:t>
        </w:r>
      </w:ins>
      <w:del w:id="42" w:author="Ariella Brown" w:date="2017-07-25T21:41:00Z">
        <w:r>
          <w:delText>s</w:delText>
        </w:r>
      </w:del>
      <w:r>
        <w:t xml:space="preserve"> again.</w:t>
      </w:r>
    </w:p>
    <w:p w:rsidR="00B434B5" w:rsidRDefault="00A128C4">
      <w:r>
        <w:rPr>
          <w:noProof/>
          <w:lang w:val="de-AT"/>
        </w:rPr>
        <w:drawing>
          <wp:inline distT="0" distB="0" distL="0" distR="0">
            <wp:extent cx="7849003" cy="2540131"/>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7849003" cy="2540131"/>
                    </a:xfrm>
                    <a:prstGeom prst="rect">
                      <a:avLst/>
                    </a:prstGeom>
                    <a:ln/>
                  </pic:spPr>
                </pic:pic>
              </a:graphicData>
            </a:graphic>
          </wp:inline>
        </w:drawing>
      </w:r>
    </w:p>
    <w:p w:rsidR="00B434B5" w:rsidRDefault="00A128C4">
      <w:r>
        <w:t xml:space="preserve">The sliding correlation plot shows long phases of strong negative correlations. </w:t>
      </w:r>
    </w:p>
    <w:p w:rsidR="00B434B5" w:rsidRDefault="00A128C4">
      <w:r>
        <w:rPr>
          <w:noProof/>
          <w:lang w:val="de-AT"/>
        </w:rPr>
        <w:drawing>
          <wp:inline distT="0" distB="0" distL="0" distR="0">
            <wp:extent cx="2234239" cy="630521"/>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2234239" cy="630521"/>
                    </a:xfrm>
                    <a:prstGeom prst="rect">
                      <a:avLst/>
                    </a:prstGeom>
                    <a:ln/>
                  </pic:spPr>
                </pic:pic>
              </a:graphicData>
            </a:graphic>
          </wp:inline>
        </w:drawing>
      </w:r>
    </w:p>
    <w:p w:rsidR="00B434B5" w:rsidRDefault="00A128C4">
      <w:r>
        <w:t>The overall correlation of the day performances is only 1% and therefore practically not present. However, the sliding correlation plot makes the impression that positive an</w:t>
      </w:r>
      <w:r>
        <w:t>d negative phases are not by random completely (first half of each year). If it would be possible to avoid the negative phases, a positive trading might be possible.</w:t>
      </w:r>
    </w:p>
    <w:p w:rsidR="00B434B5" w:rsidRDefault="00B434B5"/>
    <w:p w:rsidR="00B434B5" w:rsidRDefault="00A128C4">
      <w:pPr>
        <w:pStyle w:val="Heading2"/>
        <w:contextualSpacing w:val="0"/>
      </w:pPr>
      <w:r>
        <w:t>Wipro (WIT)</w:t>
      </w:r>
    </w:p>
    <w:p w:rsidR="00B434B5" w:rsidRDefault="00B434B5"/>
    <w:p w:rsidR="00B434B5" w:rsidRDefault="00A128C4">
      <w:r>
        <w:rPr>
          <w:noProof/>
          <w:lang w:val="de-AT"/>
        </w:rPr>
        <w:drawing>
          <wp:inline distT="0" distB="0" distL="0" distR="0">
            <wp:extent cx="7415288" cy="755864"/>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5"/>
                    <a:srcRect/>
                    <a:stretch>
                      <a:fillRect/>
                    </a:stretch>
                  </pic:blipFill>
                  <pic:spPr>
                    <a:xfrm>
                      <a:off x="0" y="0"/>
                      <a:ext cx="7415288" cy="755864"/>
                    </a:xfrm>
                    <a:prstGeom prst="rect">
                      <a:avLst/>
                    </a:prstGeom>
                    <a:ln/>
                  </pic:spPr>
                </pic:pic>
              </a:graphicData>
            </a:graphic>
          </wp:inline>
        </w:drawing>
      </w:r>
    </w:p>
    <w:p w:rsidR="00B434B5" w:rsidRDefault="00A128C4">
      <w:r>
        <w:t>The overall performance is clearly positive with 26.57% but only 5% over t</w:t>
      </w:r>
      <w:r>
        <w:t>he every-day-trading performance.</w:t>
      </w:r>
    </w:p>
    <w:p w:rsidR="00B434B5" w:rsidRDefault="00A128C4">
      <w:r>
        <w:rPr>
          <w:noProof/>
          <w:lang w:val="de-AT"/>
        </w:rPr>
        <w:drawing>
          <wp:inline distT="0" distB="0" distL="0" distR="0">
            <wp:extent cx="7849003" cy="2540131"/>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7849003" cy="2540131"/>
                    </a:xfrm>
                    <a:prstGeom prst="rect">
                      <a:avLst/>
                    </a:prstGeom>
                    <a:ln/>
                  </pic:spPr>
                </pic:pic>
              </a:graphicData>
            </a:graphic>
          </wp:inline>
        </w:drawing>
      </w:r>
    </w:p>
    <w:p w:rsidR="00B434B5" w:rsidRDefault="00A128C4">
      <w:r>
        <w:t>The trading performance increased until the middle of 2016 and then went over in a horizontal movement, generating no additional gain.</w:t>
      </w:r>
    </w:p>
    <w:p w:rsidR="00B434B5" w:rsidRDefault="00A128C4">
      <w:r>
        <w:rPr>
          <w:noProof/>
          <w:lang w:val="de-AT"/>
        </w:rPr>
        <w:drawing>
          <wp:inline distT="0" distB="0" distL="0" distR="0">
            <wp:extent cx="7849003" cy="2540131"/>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7"/>
                    <a:srcRect/>
                    <a:stretch>
                      <a:fillRect/>
                    </a:stretch>
                  </pic:blipFill>
                  <pic:spPr>
                    <a:xfrm>
                      <a:off x="0" y="0"/>
                      <a:ext cx="7849003" cy="2540131"/>
                    </a:xfrm>
                    <a:prstGeom prst="rect">
                      <a:avLst/>
                    </a:prstGeom>
                    <a:ln/>
                  </pic:spPr>
                </pic:pic>
              </a:graphicData>
            </a:graphic>
          </wp:inline>
        </w:drawing>
      </w:r>
    </w:p>
    <w:p w:rsidR="00B434B5" w:rsidRDefault="00A128C4">
      <w:r>
        <w:t xml:space="preserve">The sliding correlation plot shows an increasing correlation from </w:t>
      </w:r>
      <w:proofErr w:type="spellStart"/>
      <w:r>
        <w:t>mid 2015</w:t>
      </w:r>
      <w:proofErr w:type="spellEnd"/>
      <w:r>
        <w:t xml:space="preserve"> to the f</w:t>
      </w:r>
      <w:r>
        <w:t xml:space="preserve">irst quarter of 2016. The following break-in </w:t>
      </w:r>
      <w:proofErr w:type="gramStart"/>
      <w:r>
        <w:t>is not reflected</w:t>
      </w:r>
      <w:proofErr w:type="gramEnd"/>
      <w:r>
        <w:t xml:space="preserve"> in the trading performance</w:t>
      </w:r>
      <w:ins w:id="43" w:author="Ariella Brown" w:date="2017-07-25T21:42:00Z">
        <w:r>
          <w:t>,</w:t>
        </w:r>
      </w:ins>
      <w:r>
        <w:t xml:space="preserve"> which would be interesting to investigate further. Afterwards the correlation seems to be too weak to drive a further growth in the trading performance and a horizont</w:t>
      </w:r>
      <w:r>
        <w:t>al movement started. In the mid of 2017 the sliding correlation and the trading performance raise again.</w:t>
      </w:r>
    </w:p>
    <w:p w:rsidR="00B434B5" w:rsidRDefault="00A128C4">
      <w:r>
        <w:t>The overall day performance correlation is rather small:</w:t>
      </w:r>
    </w:p>
    <w:p w:rsidR="00B434B5" w:rsidRDefault="00A128C4">
      <w:r>
        <w:rPr>
          <w:noProof/>
          <w:lang w:val="de-AT"/>
        </w:rPr>
        <w:drawing>
          <wp:inline distT="0" distB="0" distL="0" distR="0">
            <wp:extent cx="2405893" cy="667055"/>
            <wp:effectExtent l="0" t="0" r="0" b="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8"/>
                    <a:srcRect/>
                    <a:stretch>
                      <a:fillRect/>
                    </a:stretch>
                  </pic:blipFill>
                  <pic:spPr>
                    <a:xfrm>
                      <a:off x="0" y="0"/>
                      <a:ext cx="2405893" cy="667055"/>
                    </a:xfrm>
                    <a:prstGeom prst="rect">
                      <a:avLst/>
                    </a:prstGeom>
                    <a:ln/>
                  </pic:spPr>
                </pic:pic>
              </a:graphicData>
            </a:graphic>
          </wp:inline>
        </w:drawing>
      </w:r>
    </w:p>
    <w:p w:rsidR="00B434B5" w:rsidRDefault="00B434B5"/>
    <w:p w:rsidR="00B434B5" w:rsidRDefault="00A128C4">
      <w:pPr>
        <w:pStyle w:val="Heading1"/>
        <w:contextualSpacing w:val="0"/>
      </w:pPr>
      <w:r>
        <w:t>Conclusion</w:t>
      </w:r>
    </w:p>
    <w:p w:rsidR="00B434B5" w:rsidRDefault="00A128C4">
      <w:r>
        <w:t xml:space="preserve">The evaluation of the six companies showed that their stock prices </w:t>
      </w:r>
      <w:proofErr w:type="gramStart"/>
      <w:r>
        <w:t xml:space="preserve">are strongly </w:t>
      </w:r>
      <w:r>
        <w:t>correlated</w:t>
      </w:r>
      <w:proofErr w:type="gramEnd"/>
      <w:r>
        <w:t>. The day performances on the succeeding stock exchange can correlate</w:t>
      </w:r>
      <w:del w:id="44" w:author="Ariella Brown" w:date="2017-07-25T21:42:00Z">
        <w:r>
          <w:delText>,</w:delText>
        </w:r>
      </w:del>
      <w:r>
        <w:t xml:space="preserve"> but on a lower level and in a more volatile way. Additionally</w:t>
      </w:r>
      <w:ins w:id="45" w:author="Ariella Brown" w:date="2017-07-25T21:42:00Z">
        <w:r>
          <w:t>,</w:t>
        </w:r>
      </w:ins>
      <w:r>
        <w:t xml:space="preserve"> there are distinct differences between the companies and diverging time spans. The application of a simplified a</w:t>
      </w:r>
      <w:r>
        <w:t>nd idealistic trading model showed that the day performance correlations might have the potential to generate remarkable profit.</w:t>
      </w:r>
      <w:r>
        <w:br/>
        <w:t xml:space="preserve">A closer look revealed that the performance of the trading model </w:t>
      </w:r>
      <w:proofErr w:type="gramStart"/>
      <w:r>
        <w:t>is linked</w:t>
      </w:r>
      <w:proofErr w:type="gramEnd"/>
      <w:r>
        <w:t xml:space="preserve"> to the relative correlation strength. </w:t>
      </w:r>
    </w:p>
    <w:p w:rsidR="00B434B5" w:rsidRDefault="00A128C4">
      <w:r>
        <w:t>The investigation and application of more enhanced methods to predict the current correlation level could yield to a more performant and reliable trading model.</w:t>
      </w:r>
    </w:p>
    <w:p w:rsidR="00B434B5" w:rsidRDefault="00A1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46" w:name="_gjdgxs" w:colFirst="0" w:colLast="0"/>
      <w:bookmarkEnd w:id="46"/>
      <w:r>
        <w:t xml:space="preserve">The Shiny application with which the evaluations </w:t>
      </w:r>
      <w:proofErr w:type="gramStart"/>
      <w:r>
        <w:t>were carried out</w:t>
      </w:r>
      <w:proofErr w:type="gramEnd"/>
      <w:r>
        <w:t xml:space="preserve"> can be found here: </w:t>
      </w:r>
      <w:hyperlink r:id="rId39">
        <w:r>
          <w:rPr>
            <w:color w:val="1155CC"/>
            <w:u w:val="single"/>
          </w:rPr>
          <w:t>https://stefhai.shinyapps.io/ShinyWebApp/</w:t>
        </w:r>
      </w:hyperlink>
      <w:r>
        <w:t xml:space="preserve"> (please note that you have to press the “Refresh” button to update the charts.)</w:t>
      </w:r>
    </w:p>
    <w:sectPr w:rsidR="00B434B5">
      <w:pgSz w:w="16838" w:h="11906"/>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A1A50"/>
    <w:multiLevelType w:val="multilevel"/>
    <w:tmpl w:val="2DF440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hyphenationZone w:val="425"/>
  <w:characterSpacingControl w:val="doNotCompress"/>
  <w:compat>
    <w:compatSetting w:name="compatibilityMode" w:uri="http://schemas.microsoft.com/office/word" w:val="14"/>
  </w:compat>
  <w:rsids>
    <w:rsidRoot w:val="00B434B5"/>
    <w:rsid w:val="00A128C4"/>
    <w:rsid w:val="00B434B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0F94B-4492-4110-8127-C778B19D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de-AT"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contextualSpacing/>
      <w:outlineLvl w:val="0"/>
    </w:pPr>
    <w:rPr>
      <w:color w:val="2E75B5"/>
      <w:sz w:val="32"/>
      <w:szCs w:val="32"/>
    </w:rPr>
  </w:style>
  <w:style w:type="paragraph" w:styleId="Heading2">
    <w:name w:val="heading 2"/>
    <w:basedOn w:val="Normal"/>
    <w:next w:val="Normal"/>
    <w:pPr>
      <w:keepNext/>
      <w:keepLines/>
      <w:spacing w:before="40" w:after="0"/>
      <w:contextualSpacing/>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efhai.shinyapps.io/ShinyWebApp/" TargetMode="Externa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www.bseindia.com/markets/equity/EQReports/StockPrcHistori.aspx?scripcode=512289&amp;flag=sp&amp;Submit=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asdaq.com/quotes/historical-quotes.aspx"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hyperlink" Target="http://www.goodreturns.in/classroom/2015/06/indian-companies-listed-on-nasdaq-or-nyse-369055.htm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2114</Words>
  <Characters>13322</Characters>
  <Application>Microsoft Office Word</Application>
  <DocSecurity>0</DocSecurity>
  <Lines>111</Lines>
  <Paragraphs>30</Paragraphs>
  <ScaleCrop>false</ScaleCrop>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Hainzer</cp:lastModifiedBy>
  <cp:revision>2</cp:revision>
  <dcterms:created xsi:type="dcterms:W3CDTF">2017-07-26T02:57:00Z</dcterms:created>
  <dcterms:modified xsi:type="dcterms:W3CDTF">2017-07-26T02:59:00Z</dcterms:modified>
</cp:coreProperties>
</file>